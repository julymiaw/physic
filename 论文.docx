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0D9A" w14:textId="58D398A5" w:rsidR="00C26AB6" w:rsidRPr="0079229C" w:rsidRDefault="0079229C" w:rsidP="0079229C">
      <w:pPr>
        <w:ind w:leftChars="300" w:left="630" w:rightChars="300" w:right="630"/>
        <w:jc w:val="center"/>
        <w:rPr>
          <w:rFonts w:ascii="黑体" w:eastAsia="黑体"/>
          <w:b/>
          <w:sz w:val="36"/>
          <w:szCs w:val="36"/>
        </w:rPr>
      </w:pPr>
      <w:bookmarkStart w:id="0" w:name="_Hlk178103463"/>
      <w:bookmarkEnd w:id="0"/>
      <w:r w:rsidRPr="0079229C">
        <w:rPr>
          <w:rFonts w:ascii="黑体" w:eastAsia="黑体" w:hint="eastAsia"/>
          <w:b/>
          <w:sz w:val="36"/>
          <w:szCs w:val="36"/>
        </w:rPr>
        <w:t>基于图像识别技术的迈克尔逊干涉仪实验辅助程序</w:t>
      </w:r>
    </w:p>
    <w:p w14:paraId="79F07421" w14:textId="4FFF9934" w:rsidR="003B490E" w:rsidRPr="0079229C" w:rsidRDefault="0079229C" w:rsidP="0079229C">
      <w:pPr>
        <w:ind w:leftChars="300" w:left="630" w:rightChars="300" w:right="630"/>
        <w:jc w:val="center"/>
        <w:rPr>
          <w:rFonts w:ascii="黑体" w:eastAsia="黑体"/>
          <w:sz w:val="28"/>
          <w:szCs w:val="28"/>
        </w:rPr>
      </w:pPr>
      <w:r w:rsidRPr="0079229C">
        <w:rPr>
          <w:rFonts w:ascii="黑体" w:eastAsia="黑体" w:hint="eastAsia"/>
          <w:sz w:val="24"/>
        </w:rPr>
        <w:t>吴清晏</w:t>
      </w:r>
    </w:p>
    <w:p w14:paraId="18A4161E" w14:textId="77777777" w:rsidR="008A055F" w:rsidRPr="0079229C" w:rsidRDefault="008A055F" w:rsidP="0054014A">
      <w:pPr>
        <w:ind w:leftChars="300" w:left="630" w:rightChars="300" w:right="630"/>
        <w:jc w:val="center"/>
        <w:rPr>
          <w:sz w:val="18"/>
          <w:szCs w:val="18"/>
        </w:rPr>
      </w:pPr>
      <w:r w:rsidRPr="00283386">
        <w:rPr>
          <w:rFonts w:hint="eastAsia"/>
          <w:sz w:val="18"/>
          <w:szCs w:val="18"/>
        </w:rPr>
        <w:t>（</w:t>
      </w:r>
      <w:r w:rsidR="009459A3" w:rsidRPr="00283386">
        <w:rPr>
          <w:rFonts w:ascii="宋体" w:hAnsi="宋体" w:hint="eastAsia"/>
          <w:sz w:val="18"/>
          <w:szCs w:val="18"/>
        </w:rPr>
        <w:t>东南大学</w:t>
      </w:r>
      <w:r w:rsidRPr="00283386">
        <w:rPr>
          <w:rFonts w:ascii="宋体" w:hAnsi="宋体" w:hint="eastAsia"/>
          <w:sz w:val="18"/>
          <w:szCs w:val="18"/>
        </w:rPr>
        <w:t>，</w:t>
      </w:r>
      <w:r w:rsidR="009459A3" w:rsidRPr="00283386">
        <w:rPr>
          <w:rFonts w:ascii="宋体" w:hAnsi="宋体" w:hint="eastAsia"/>
          <w:sz w:val="18"/>
          <w:szCs w:val="18"/>
        </w:rPr>
        <w:t>江苏</w:t>
      </w:r>
      <w:r w:rsidRPr="00283386">
        <w:rPr>
          <w:rFonts w:ascii="宋体" w:hAnsi="宋体" w:hint="eastAsia"/>
          <w:sz w:val="18"/>
          <w:szCs w:val="18"/>
        </w:rPr>
        <w:t xml:space="preserve"> </w:t>
      </w:r>
      <w:r w:rsidR="009459A3" w:rsidRPr="00283386">
        <w:rPr>
          <w:rFonts w:ascii="宋体" w:hAnsi="宋体" w:hint="eastAsia"/>
          <w:sz w:val="18"/>
          <w:szCs w:val="18"/>
        </w:rPr>
        <w:t>南京</w:t>
      </w:r>
      <w:r w:rsidRPr="00283386">
        <w:rPr>
          <w:rFonts w:ascii="宋体" w:hAnsi="宋体" w:hint="eastAsia"/>
          <w:sz w:val="18"/>
          <w:szCs w:val="18"/>
        </w:rPr>
        <w:t xml:space="preserve"> </w:t>
      </w:r>
      <w:r w:rsidR="009459A3" w:rsidRPr="00283386">
        <w:rPr>
          <w:rFonts w:ascii="宋体" w:hAnsi="宋体" w:hint="eastAsia"/>
          <w:sz w:val="18"/>
          <w:szCs w:val="18"/>
        </w:rPr>
        <w:t xml:space="preserve"> 211189</w:t>
      </w:r>
      <w:r w:rsidRPr="00283386">
        <w:rPr>
          <w:rFonts w:hint="eastAsia"/>
          <w:sz w:val="18"/>
          <w:szCs w:val="18"/>
        </w:rPr>
        <w:t>）</w:t>
      </w:r>
    </w:p>
    <w:p w14:paraId="69F147C0" w14:textId="77777777" w:rsidR="0050760C" w:rsidRPr="0050760C" w:rsidRDefault="0050760C" w:rsidP="0054014A">
      <w:pPr>
        <w:spacing w:line="320" w:lineRule="exact"/>
        <w:ind w:leftChars="300" w:left="630" w:rightChars="300" w:right="630"/>
        <w:jc w:val="center"/>
        <w:rPr>
          <w:rFonts w:ascii="宋体" w:hAnsi="宋体" w:hint="eastAsia"/>
          <w:sz w:val="18"/>
          <w:szCs w:val="18"/>
        </w:rPr>
      </w:pPr>
    </w:p>
    <w:p w14:paraId="685A7C32" w14:textId="55D803E0" w:rsidR="009459A3" w:rsidRDefault="009459A3" w:rsidP="0054014A">
      <w:pPr>
        <w:spacing w:line="320" w:lineRule="exact"/>
        <w:ind w:leftChars="300" w:left="630" w:rightChars="300" w:right="630"/>
        <w:rPr>
          <w:sz w:val="18"/>
          <w:szCs w:val="18"/>
        </w:rPr>
      </w:pPr>
      <w:r w:rsidRPr="00C26AB6">
        <w:rPr>
          <w:rFonts w:ascii="黑体" w:eastAsia="黑体" w:hint="eastAsia"/>
          <w:sz w:val="18"/>
          <w:szCs w:val="18"/>
        </w:rPr>
        <w:t>摘要：</w:t>
      </w:r>
      <w:r w:rsidR="0079229C">
        <w:rPr>
          <w:rFonts w:ascii="宋体" w:hAnsi="宋体" w:hint="eastAsia"/>
          <w:sz w:val="18"/>
          <w:szCs w:val="18"/>
        </w:rPr>
        <w:t>为了简化迈克尔逊干涉仪实验流程，提出了一款利用手机摄像头与OpenCV库中的图像处理函数的手机辅助程序，可在不额外添加传感器的情况下辅助完成利用非定域干涉条纹测量单色光波长实验中的环形暗纹计数。通过该程序，可充分减小实验中人眼计数带来的误差，同时又能充分利用原有实验设备，无须增加新的部件，与以往基于光敏电阻，光学传感器，固定摄像头等方案相比更易推广。</w:t>
      </w:r>
    </w:p>
    <w:p w14:paraId="725B7622" w14:textId="0034E1D9" w:rsidR="00C235C6" w:rsidRDefault="00AC6DFA" w:rsidP="0054014A">
      <w:pPr>
        <w:spacing w:line="320" w:lineRule="exact"/>
        <w:ind w:leftChars="300" w:left="630" w:rightChars="300" w:right="630"/>
      </w:pPr>
      <w:r w:rsidRPr="00C26AB6">
        <w:rPr>
          <w:rFonts w:ascii="黑体" w:eastAsia="黑体" w:hint="eastAsia"/>
          <w:sz w:val="18"/>
          <w:szCs w:val="18"/>
        </w:rPr>
        <w:t>关键词</w:t>
      </w:r>
      <w:r w:rsidRPr="0050760C">
        <w:rPr>
          <w:rFonts w:ascii="黑体" w:eastAsia="黑体" w:hint="eastAsia"/>
          <w:sz w:val="18"/>
          <w:szCs w:val="18"/>
        </w:rPr>
        <w:t>：</w:t>
      </w:r>
      <w:r w:rsidR="0079229C" w:rsidRPr="0079229C">
        <w:rPr>
          <w:rFonts w:hint="eastAsia"/>
          <w:sz w:val="18"/>
          <w:szCs w:val="18"/>
        </w:rPr>
        <w:t>迈克尔逊干涉仪；干涉图样；图像处理；</w:t>
      </w:r>
      <w:r w:rsidR="0079229C" w:rsidRPr="0079229C">
        <w:rPr>
          <w:rFonts w:hint="eastAsia"/>
          <w:sz w:val="18"/>
          <w:szCs w:val="18"/>
        </w:rPr>
        <w:t>OpenCV</w:t>
      </w:r>
    </w:p>
    <w:p w14:paraId="39CFECBD" w14:textId="77777777" w:rsidR="00C235C6" w:rsidRDefault="00C235C6" w:rsidP="00C235C6">
      <w:pPr>
        <w:spacing w:line="320" w:lineRule="exact"/>
      </w:pPr>
    </w:p>
    <w:p w14:paraId="78B9E832" w14:textId="77777777" w:rsidR="00C235C6" w:rsidRDefault="00C235C6" w:rsidP="00C235C6">
      <w:pPr>
        <w:spacing w:line="320" w:lineRule="exact"/>
        <w:rPr>
          <w:ins w:id="1" w:author="ACJ" w:date="2012-09-01T13:50:00Z"/>
        </w:rPr>
        <w:sectPr w:rsidR="00C235C6" w:rsidSect="00C235C6">
          <w:footerReference w:type="even" r:id="rId7"/>
          <w:footerReference w:type="default" r:id="rId8"/>
          <w:type w:val="continuous"/>
          <w:pgSz w:w="11906" w:h="16838" w:code="9"/>
          <w:pgMar w:top="1134" w:right="1134" w:bottom="1701" w:left="1134" w:header="851" w:footer="992" w:gutter="0"/>
          <w:cols w:space="426"/>
          <w:docGrid w:linePitch="325" w:charSpace="55685"/>
        </w:sectPr>
      </w:pPr>
    </w:p>
    <w:p w14:paraId="6AAE8554" w14:textId="4A5E217D" w:rsidR="0079229C" w:rsidRDefault="0079229C" w:rsidP="0079229C">
      <w:pPr>
        <w:spacing w:line="320" w:lineRule="exact"/>
        <w:ind w:firstLine="420"/>
      </w:pPr>
      <w:r>
        <w:rPr>
          <w:rFonts w:hint="eastAsia"/>
        </w:rPr>
        <w:t>在迈克尔逊干涉仪实验中，用非定域干涉条纹测量氦氖激光波长时，需要读取干涉条纹中心每吞进或吐出</w:t>
      </w:r>
      <w:r>
        <w:rPr>
          <w:rFonts w:hint="eastAsia"/>
        </w:rPr>
        <w:t>100</w:t>
      </w:r>
      <w:r>
        <w:rPr>
          <w:rFonts w:hint="eastAsia"/>
        </w:rPr>
        <w:t>个暗纹时</w:t>
      </w:r>
      <w:r w:rsidR="00A61009">
        <w:rPr>
          <w:rFonts w:hint="eastAsia"/>
        </w:rPr>
        <w:t>两臂光程差</w:t>
      </w:r>
      <w:r>
        <w:rPr>
          <w:rFonts w:hint="eastAsia"/>
        </w:rPr>
        <w:t>，并记录不少于</w:t>
      </w:r>
      <w:r>
        <w:rPr>
          <w:rFonts w:hint="eastAsia"/>
        </w:rPr>
        <w:t>12</w:t>
      </w:r>
      <w:r>
        <w:rPr>
          <w:rFonts w:hint="eastAsia"/>
        </w:rPr>
        <w:t>个观测点，共约</w:t>
      </w:r>
      <w:r>
        <w:rPr>
          <w:rFonts w:hint="eastAsia"/>
        </w:rPr>
        <w:t>1100</w:t>
      </w:r>
      <w:r>
        <w:rPr>
          <w:rFonts w:hint="eastAsia"/>
        </w:rPr>
        <w:t>次</w:t>
      </w:r>
      <w:r w:rsidR="00EE11FF" w:rsidRPr="007076E8">
        <w:rPr>
          <w:rFonts w:ascii="宋体" w:hAnsi="宋体" w:hint="eastAsia"/>
          <w:szCs w:val="21"/>
          <w:vertAlign w:val="superscript"/>
        </w:rPr>
        <w:t>[</w:t>
      </w:r>
      <w:r w:rsidR="00EE11FF">
        <w:rPr>
          <w:rFonts w:ascii="宋体" w:hAnsi="宋体" w:hint="eastAsia"/>
          <w:szCs w:val="21"/>
          <w:vertAlign w:val="superscript"/>
        </w:rPr>
        <w:t>4</w:t>
      </w:r>
      <w:r w:rsidR="00EE11FF" w:rsidRPr="007076E8">
        <w:rPr>
          <w:rFonts w:ascii="宋体" w:hAnsi="宋体" w:hint="eastAsia"/>
          <w:szCs w:val="21"/>
          <w:vertAlign w:val="superscript"/>
        </w:rPr>
        <w:t>]</w:t>
      </w:r>
      <w:r>
        <w:rPr>
          <w:rFonts w:hint="eastAsia"/>
        </w:rPr>
        <w:t>。在传统的教学实验中，该过程完全由人眼完成</w:t>
      </w:r>
      <w:r w:rsidR="00A61009">
        <w:rPr>
          <w:rFonts w:hint="eastAsia"/>
        </w:rPr>
        <w:t>，且时间长，人眼负担较重。</w:t>
      </w:r>
    </w:p>
    <w:p w14:paraId="443DCFD1" w14:textId="45E5BE62" w:rsidR="0079229C" w:rsidRDefault="0079229C" w:rsidP="0079229C">
      <w:pPr>
        <w:spacing w:line="320" w:lineRule="exact"/>
        <w:ind w:firstLine="420"/>
      </w:pPr>
      <w:r>
        <w:rPr>
          <w:rFonts w:hint="eastAsia"/>
        </w:rPr>
        <w:t>此前已有基于电路传感器或固定摄像头的智能化计数方法</w:t>
      </w:r>
      <w:r w:rsidR="00D131FA" w:rsidRPr="007076E8">
        <w:rPr>
          <w:rFonts w:ascii="宋体" w:hAnsi="宋体" w:hint="eastAsia"/>
          <w:szCs w:val="21"/>
          <w:vertAlign w:val="superscript"/>
        </w:rPr>
        <w:t>[</w:t>
      </w:r>
      <w:r w:rsidR="00D131FA" w:rsidRPr="007076E8">
        <w:rPr>
          <w:rFonts w:ascii="宋体" w:hAnsi="宋体"/>
          <w:szCs w:val="21"/>
          <w:vertAlign w:val="superscript"/>
        </w:rPr>
        <w:t>1</w:t>
      </w:r>
      <w:r w:rsidR="00D131FA" w:rsidRPr="007076E8">
        <w:rPr>
          <w:rFonts w:ascii="宋体" w:hAnsi="宋体" w:hint="eastAsia"/>
          <w:szCs w:val="21"/>
          <w:vertAlign w:val="superscript"/>
        </w:rPr>
        <w:t>] [2] [</w:t>
      </w:r>
      <w:r w:rsidR="00D131FA" w:rsidRPr="007076E8">
        <w:rPr>
          <w:rFonts w:ascii="宋体" w:hAnsi="宋体"/>
          <w:szCs w:val="21"/>
          <w:vertAlign w:val="superscript"/>
        </w:rPr>
        <w:t>3</w:t>
      </w:r>
      <w:r w:rsidR="00D131FA" w:rsidRPr="007076E8">
        <w:rPr>
          <w:rFonts w:ascii="宋体" w:hAnsi="宋体" w:hint="eastAsia"/>
          <w:szCs w:val="21"/>
          <w:vertAlign w:val="superscript"/>
        </w:rPr>
        <w:t>]</w:t>
      </w:r>
      <w:r>
        <w:rPr>
          <w:rFonts w:hint="eastAsia"/>
        </w:rPr>
        <w:t>，但由于成本等因素，没有得到进一步的推广。</w:t>
      </w:r>
    </w:p>
    <w:p w14:paraId="092B997B" w14:textId="77777777" w:rsidR="00AF7EE8" w:rsidRDefault="00AF7EE8" w:rsidP="00AF7EE8">
      <w:pPr>
        <w:spacing w:line="320" w:lineRule="exact"/>
        <w:ind w:firstLine="420"/>
      </w:pPr>
      <w:r>
        <w:rPr>
          <w:rFonts w:hint="eastAsia"/>
        </w:rPr>
        <w:t>随着图像识别技术的发展，我们尝试仅使用非固定的手机摄像头和植入的微信小程序实现干涉条纹的自动计数。由于智能手机普及率高，此方案可行性强，且易于推广。</w:t>
      </w:r>
    </w:p>
    <w:p w14:paraId="3ABD7901" w14:textId="77777777" w:rsidR="0079229C" w:rsidRPr="00AF7EE8" w:rsidRDefault="0079229C" w:rsidP="0079229C">
      <w:pPr>
        <w:spacing w:line="320" w:lineRule="exact"/>
      </w:pPr>
    </w:p>
    <w:p w14:paraId="6E516ADD" w14:textId="3F6932B8" w:rsidR="0004222D" w:rsidRPr="00841E9E" w:rsidRDefault="0004222D" w:rsidP="006E4819">
      <w:pPr>
        <w:spacing w:line="320" w:lineRule="exact"/>
      </w:pPr>
      <w:r w:rsidRPr="00537F45">
        <w:rPr>
          <w:rFonts w:ascii="黑体" w:eastAsia="黑体" w:hint="eastAsia"/>
          <w:sz w:val="24"/>
        </w:rPr>
        <w:t xml:space="preserve">1  </w:t>
      </w:r>
      <w:r w:rsidR="0062262C" w:rsidRPr="007076E8">
        <w:rPr>
          <w:rFonts w:ascii="黑体" w:eastAsia="黑体" w:hAnsi="黑体" w:hint="eastAsia"/>
          <w:sz w:val="24"/>
        </w:rPr>
        <w:t>实验原理</w:t>
      </w:r>
    </w:p>
    <w:p w14:paraId="554D317A" w14:textId="790F2DDE" w:rsidR="0062262C" w:rsidRDefault="0062262C" w:rsidP="0062262C">
      <w:pPr>
        <w:pStyle w:val="ab"/>
        <w:spacing w:line="320" w:lineRule="exact"/>
        <w:ind w:firstLine="357"/>
        <w:rPr>
          <w:rFonts w:ascii="宋体" w:hAnsi="宋体"/>
          <w:sz w:val="21"/>
          <w:szCs w:val="21"/>
        </w:rPr>
      </w:pPr>
      <w:bookmarkStart w:id="2" w:name="_Hlk154223509"/>
      <w:r w:rsidRPr="007076E8">
        <w:rPr>
          <w:rFonts w:ascii="宋体" w:hAnsi="宋体" w:hint="eastAsia"/>
          <w:sz w:val="21"/>
          <w:szCs w:val="21"/>
        </w:rPr>
        <w:t>在迈克尔逊干涉实验中，设光源到光屏总路程为</w:t>
      </w:r>
      <m:oMath>
        <m:r>
          <w:rPr>
            <w:rFonts w:ascii="Cambria Math" w:hAnsi="Cambria Math"/>
            <w:szCs w:val="21"/>
          </w:rPr>
          <m:t>Z</m:t>
        </m:r>
      </m:oMath>
      <w:r w:rsidRPr="007076E8">
        <w:rPr>
          <w:rFonts w:ascii="宋体" w:hAnsi="宋体" w:hint="eastAsia"/>
          <w:sz w:val="21"/>
          <w:szCs w:val="21"/>
        </w:rPr>
        <w:t>，反射镜</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M</m:t>
            </m:r>
          </m:e>
          <m:sub>
            <m:r>
              <w:rPr>
                <w:rFonts w:ascii="Cambria Math" w:hAnsi="Cambria Math"/>
                <w:szCs w:val="21"/>
              </w:rPr>
              <m:t>2</m:t>
            </m:r>
          </m:sub>
          <m:sup>
            <m:r>
              <w:rPr>
                <w:rFonts w:ascii="Cambria Math" w:hAnsi="Cambria Math"/>
                <w:szCs w:val="21"/>
              </w:rPr>
              <m:t>'</m:t>
            </m:r>
          </m:sup>
        </m:sSubSup>
      </m:oMath>
      <w:r>
        <w:rPr>
          <w:rFonts w:ascii="宋体" w:hAnsi="宋体" w:hint="eastAsia"/>
          <w:sz w:val="21"/>
          <w:szCs w:val="21"/>
        </w:rPr>
        <w:t xml:space="preserve"> </w:t>
      </w:r>
      <w:r w:rsidRPr="007076E8">
        <w:rPr>
          <w:rFonts w:ascii="宋体" w:hAnsi="宋体" w:hint="eastAsia"/>
          <w:sz w:val="21"/>
          <w:szCs w:val="21"/>
        </w:rPr>
        <w:t>的距离为</w:t>
      </w:r>
      <m:oMath>
        <m:r>
          <w:rPr>
            <w:rFonts w:ascii="Cambria Math" w:hAnsi="Cambria Math" w:hint="eastAsia"/>
            <w:szCs w:val="21"/>
          </w:rPr>
          <m:t>d</m:t>
        </m:r>
      </m:oMath>
      <w:r w:rsidRPr="007076E8">
        <w:rPr>
          <w:rFonts w:ascii="宋体" w:hAnsi="宋体" w:hint="eastAsia"/>
          <w:sz w:val="21"/>
          <w:szCs w:val="21"/>
        </w:rPr>
        <w:t>，则光程差</w:t>
      </w:r>
      <m:oMath>
        <m:r>
          <m:rPr>
            <m:sty m:val="p"/>
          </m:rPr>
          <w:rPr>
            <w:rFonts w:ascii="Cambria Math" w:hAnsi="Cambria Math" w:hint="eastAsia"/>
            <w:szCs w:val="21"/>
          </w:rPr>
          <m:t>Δ</m:t>
        </m:r>
      </m:oMath>
      <w:r w:rsidRPr="007076E8">
        <w:rPr>
          <w:rFonts w:ascii="宋体" w:hAnsi="宋体" w:hint="eastAsia"/>
          <w:sz w:val="21"/>
          <w:szCs w:val="21"/>
        </w:rPr>
        <w:t>可表示为</w:t>
      </w:r>
      <m:oMath>
        <m:r>
          <m:rPr>
            <m:sty m:val="p"/>
          </m:rPr>
          <w:rPr>
            <w:rFonts w:ascii="Cambria Math" w:hAnsi="Cambria Math" w:hint="eastAsia"/>
            <w:szCs w:val="21"/>
          </w:rPr>
          <m:t>Δ</m:t>
        </m:r>
        <m:r>
          <m:rPr>
            <m:sty m:val="p"/>
          </m:rPr>
          <w:rPr>
            <w:rFonts w:ascii="Cambria Math" w:hAnsi="Cambria Math"/>
            <w:szCs w:val="21"/>
          </w:rPr>
          <m:t>=</m:t>
        </m:r>
        <m:r>
          <m:rPr>
            <m:sty m:val="p"/>
          </m:rPr>
          <w:rPr>
            <w:rFonts w:ascii="Cambria Math" w:hAnsi="Cambria Math" w:hint="eastAsia"/>
            <w:szCs w:val="21"/>
          </w:rPr>
          <m:t>2d</m:t>
        </m:r>
        <m:func>
          <m:funcPr>
            <m:ctrlPr>
              <w:rPr>
                <w:rFonts w:ascii="Cambria Math" w:hAnsi="Cambria Math"/>
                <w:szCs w:val="21"/>
              </w:rPr>
            </m:ctrlPr>
          </m:funcPr>
          <m:fName>
            <m:r>
              <m:rPr>
                <m:sty m:val="p"/>
              </m:rPr>
              <w:rPr>
                <w:rFonts w:ascii="Cambria Math" w:hAnsi="Cambria Math"/>
                <w:szCs w:val="21"/>
              </w:rPr>
              <m:t>cos</m:t>
            </m:r>
          </m:fName>
          <m:e>
            <m:r>
              <m:rPr>
                <m:sty m:val="p"/>
              </m:rPr>
              <w:rPr>
                <w:rFonts w:ascii="Cambria Math" w:hAnsi="Cambria Math"/>
                <w:szCs w:val="21"/>
              </w:rPr>
              <m:t xml:space="preserve">θ </m:t>
            </m:r>
          </m:e>
        </m:func>
      </m:oMath>
      <w:r w:rsidRPr="007076E8">
        <w:rPr>
          <w:rFonts w:ascii="宋体" w:hAnsi="宋体" w:hint="eastAsia"/>
          <w:sz w:val="21"/>
          <w:szCs w:val="21"/>
        </w:rPr>
        <w:t>，</w:t>
      </w:r>
      <w:r>
        <w:rPr>
          <w:rFonts w:ascii="宋体" w:hAnsi="宋体" w:hint="eastAsia"/>
          <w:sz w:val="21"/>
          <w:szCs w:val="21"/>
        </w:rPr>
        <w:t>其中</w:t>
      </w:r>
      <m:oMath>
        <m:r>
          <m:rPr>
            <m:sty m:val="p"/>
          </m:rPr>
          <w:rPr>
            <w:rFonts w:ascii="Cambria Math" w:hAnsi="Cambria Math"/>
            <w:szCs w:val="21"/>
          </w:rPr>
          <m:t>θ</m:t>
        </m:r>
      </m:oMath>
      <w:r>
        <w:rPr>
          <w:rFonts w:ascii="宋体" w:hAnsi="宋体" w:hint="eastAsia"/>
          <w:sz w:val="21"/>
          <w:szCs w:val="21"/>
        </w:rPr>
        <w:t>与干涉图像中的圆环半径</w:t>
      </w:r>
      <m:oMath>
        <m:r>
          <w:rPr>
            <w:rFonts w:ascii="Cambria Math" w:hAnsi="Cambria Math" w:hint="eastAsia"/>
            <w:szCs w:val="21"/>
          </w:rPr>
          <m:t>R</m:t>
        </m:r>
      </m:oMath>
      <w:r w:rsidRPr="007076E8">
        <w:rPr>
          <w:rFonts w:ascii="宋体" w:hAnsi="宋体" w:hint="eastAsia"/>
          <w:sz w:val="21"/>
          <w:szCs w:val="21"/>
        </w:rPr>
        <w:t>满足</w:t>
      </w:r>
      <w:bookmarkEnd w:id="2"/>
      <m:oMath>
        <m:r>
          <m:rPr>
            <m:sty m:val="p"/>
          </m:rPr>
          <w:rPr>
            <w:rFonts w:ascii="Cambria Math" w:hAnsi="Cambria Math" w:hint="eastAsia"/>
            <w:szCs w:val="21"/>
          </w:rPr>
          <m:t>R=Z</m:t>
        </m:r>
        <m:func>
          <m:funcPr>
            <m:ctrlPr>
              <w:rPr>
                <w:rFonts w:ascii="Cambria Math" w:hAnsi="Cambria Math"/>
                <w:szCs w:val="21"/>
              </w:rPr>
            </m:ctrlPr>
          </m:funcPr>
          <m:fName>
            <m:r>
              <m:rPr>
                <m:sty m:val="p"/>
              </m:rPr>
              <w:rPr>
                <w:rFonts w:ascii="Cambria Math" w:hAnsi="Cambria Math"/>
                <w:szCs w:val="21"/>
              </w:rPr>
              <m:t>tan</m:t>
            </m:r>
          </m:fName>
          <m:e>
            <m:r>
              <m:rPr>
                <m:sty m:val="p"/>
              </m:rPr>
              <w:rPr>
                <w:rFonts w:ascii="Cambria Math" w:hAnsi="Cambria Math"/>
                <w:szCs w:val="21"/>
              </w:rPr>
              <m:t>θ</m:t>
            </m:r>
          </m:e>
        </m:func>
      </m:oMath>
      <w:r w:rsidRPr="007076E8">
        <w:rPr>
          <w:rFonts w:ascii="宋体" w:hAnsi="宋体" w:hint="eastAsia"/>
          <w:sz w:val="21"/>
          <w:szCs w:val="21"/>
        </w:rPr>
        <w:t>。</w:t>
      </w:r>
    </w:p>
    <w:p w14:paraId="6DBD01B4" w14:textId="6C915AE8" w:rsidR="00F97986" w:rsidRDefault="00F97986" w:rsidP="00F97986">
      <w:pPr>
        <w:pStyle w:val="ab"/>
        <w:spacing w:line="240" w:lineRule="auto"/>
        <w:ind w:firstLine="357"/>
        <w:rPr>
          <w:rFonts w:ascii="宋体" w:hAnsi="宋体"/>
          <w:sz w:val="21"/>
          <w:szCs w:val="21"/>
        </w:rPr>
      </w:pPr>
      <w:r>
        <w:rPr>
          <w:rFonts w:ascii="宋体" w:hAnsi="宋体" w:hint="eastAsia"/>
          <w:noProof/>
          <w:sz w:val="21"/>
          <w:szCs w:val="21"/>
        </w:rPr>
        <w:drawing>
          <wp:inline distT="0" distB="0" distL="0" distR="0" wp14:anchorId="1F596687" wp14:editId="49BE8E97">
            <wp:extent cx="2112379" cy="1391034"/>
            <wp:effectExtent l="0" t="0" r="2540" b="0"/>
            <wp:docPr id="1887007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203" cy="1421869"/>
                    </a:xfrm>
                    <a:prstGeom prst="rect">
                      <a:avLst/>
                    </a:prstGeom>
                    <a:noFill/>
                    <a:ln>
                      <a:noFill/>
                    </a:ln>
                  </pic:spPr>
                </pic:pic>
              </a:graphicData>
            </a:graphic>
          </wp:inline>
        </w:drawing>
      </w:r>
    </w:p>
    <w:p w14:paraId="61C404CD" w14:textId="7E62AD7B" w:rsidR="00F97986" w:rsidRPr="00F97986" w:rsidRDefault="00F97986" w:rsidP="00F97986">
      <w:pPr>
        <w:pStyle w:val="ab"/>
        <w:spacing w:line="240" w:lineRule="auto"/>
        <w:ind w:firstLine="357"/>
        <w:jc w:val="center"/>
        <w:rPr>
          <w:rFonts w:ascii="宋体" w:hAnsi="宋体" w:hint="eastAsia"/>
          <w:szCs w:val="18"/>
        </w:rPr>
      </w:pPr>
      <w:r>
        <w:rPr>
          <w:rFonts w:ascii="宋体" w:hAnsi="宋体" w:hint="eastAsia"/>
          <w:szCs w:val="18"/>
        </w:rPr>
        <w:t xml:space="preserve">图1 </w:t>
      </w:r>
      <w:r w:rsidRPr="00F97986">
        <w:rPr>
          <w:rFonts w:ascii="宋体" w:hAnsi="宋体" w:hint="eastAsia"/>
          <w:szCs w:val="18"/>
        </w:rPr>
        <w:t>迈克尔逊干涉仪原理图</w:t>
      </w:r>
      <w:r w:rsidRPr="007076E8">
        <w:rPr>
          <w:rFonts w:ascii="宋体" w:hAnsi="宋体" w:hint="eastAsia"/>
          <w:sz w:val="21"/>
          <w:szCs w:val="21"/>
          <w:vertAlign w:val="superscript"/>
        </w:rPr>
        <w:t>[</w:t>
      </w:r>
      <w:r>
        <w:rPr>
          <w:rFonts w:ascii="宋体" w:hAnsi="宋体" w:hint="eastAsia"/>
          <w:sz w:val="21"/>
          <w:szCs w:val="21"/>
          <w:vertAlign w:val="superscript"/>
        </w:rPr>
        <w:t>7</w:t>
      </w:r>
      <w:r w:rsidRPr="007076E8">
        <w:rPr>
          <w:rFonts w:ascii="宋体" w:hAnsi="宋体" w:hint="eastAsia"/>
          <w:sz w:val="21"/>
          <w:szCs w:val="21"/>
          <w:vertAlign w:val="superscript"/>
        </w:rPr>
        <w:t>]</w:t>
      </w:r>
    </w:p>
    <w:p w14:paraId="7749844B" w14:textId="77777777" w:rsidR="00D339E1" w:rsidRPr="00DD3817" w:rsidRDefault="0062262C" w:rsidP="00D339E1">
      <w:pPr>
        <w:pStyle w:val="ab"/>
        <w:spacing w:line="320" w:lineRule="exact"/>
        <w:ind w:firstLine="357"/>
        <w:rPr>
          <w:rFonts w:ascii="宋体" w:hAnsi="宋体" w:hint="eastAsia"/>
          <w:sz w:val="21"/>
          <w:szCs w:val="21"/>
        </w:rPr>
      </w:pPr>
      <w:r>
        <w:rPr>
          <w:rFonts w:ascii="宋体" w:hAnsi="宋体" w:hint="eastAsia"/>
          <w:sz w:val="21"/>
          <w:szCs w:val="21"/>
        </w:rPr>
        <w:t>此外</w:t>
      </w:r>
      <w:r w:rsidRPr="007076E8">
        <w:rPr>
          <w:rFonts w:ascii="宋体" w:hAnsi="宋体" w:hint="eastAsia"/>
          <w:sz w:val="21"/>
          <w:szCs w:val="21"/>
        </w:rPr>
        <w:t>由干涉的光强公式</w:t>
      </w:r>
      <w:bookmarkStart w:id="3" w:name="_Hlk178047032"/>
      <w:r w:rsidR="00D339E1" w:rsidRPr="007076E8">
        <w:rPr>
          <w:rFonts w:ascii="宋体" w:hAnsi="宋体" w:hint="eastAsia"/>
          <w:sz w:val="21"/>
          <w:szCs w:val="21"/>
        </w:rPr>
        <w:t>。</w:t>
      </w:r>
    </w:p>
    <w:p w14:paraId="31DB4A01" w14:textId="7933C81D" w:rsidR="00D339E1" w:rsidRPr="00D339E1" w:rsidRDefault="00D339E1" w:rsidP="00127FB7">
      <w:pPr>
        <w:ind w:firstLineChars="600" w:firstLine="1382"/>
        <w:rPr>
          <w:rFonts w:ascii="Cambria Math" w:hAnsi="Cambria Math"/>
          <w:i/>
          <w:szCs w:val="21"/>
        </w:rPr>
      </w:pPr>
      <m:oMath>
        <m:r>
          <w:rPr>
            <w:rFonts w:ascii="Cambria Math" w:hAnsi="Cambria Math" w:hint="eastAsia"/>
            <w:szCs w:val="21"/>
          </w:rPr>
          <m:t>I</m:t>
        </m:r>
        <m:r>
          <w:rPr>
            <w:rFonts w:ascii="Cambria Math" w:hAnsi="Cambria Math"/>
            <w:szCs w:val="21"/>
          </w:rPr>
          <m:t>r=4</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0</m:t>
            </m:r>
          </m:sub>
        </m:sSub>
        <m:func>
          <m:funcPr>
            <m:ctrlPr>
              <w:rPr>
                <w:rFonts w:ascii="Cambria Math" w:hAnsi="Cambria Math"/>
                <w:i/>
                <w:szCs w:val="21"/>
              </w:rPr>
            </m:ctrlPr>
          </m:funcPr>
          <m:fName>
            <m:sSup>
              <m:sSupPr>
                <m:ctrlPr>
                  <w:rPr>
                    <w:rFonts w:ascii="Cambria Math" w:hAnsi="Cambria Math"/>
                    <w:i/>
                    <w:szCs w:val="21"/>
                  </w:rPr>
                </m:ctrlPr>
              </m:sSupPr>
              <m:e>
                <m:r>
                  <m:rPr>
                    <m:sty m:val="p"/>
                  </m:rPr>
                  <w:rPr>
                    <w:rFonts w:ascii="Cambria Math" w:hAnsi="Cambria Math"/>
                    <w:szCs w:val="21"/>
                  </w:rPr>
                  <m:t>cos</m:t>
                </m:r>
              </m:e>
              <m:sup>
                <m:r>
                  <w:rPr>
                    <w:rFonts w:ascii="Cambria Math" w:hAnsi="Cambria Math"/>
                    <w:szCs w:val="21"/>
                  </w:rPr>
                  <m:t>2</m:t>
                </m:r>
              </m:sup>
            </m:sSup>
          </m:fName>
          <m:e>
            <m:f>
              <m:fPr>
                <m:ctrlPr>
                  <w:rPr>
                    <w:rFonts w:ascii="Cambria Math" w:hAnsi="Cambria Math"/>
                    <w:i/>
                    <w:szCs w:val="21"/>
                  </w:rPr>
                </m:ctrlPr>
              </m:fPr>
              <m:num>
                <m:r>
                  <w:rPr>
                    <w:rFonts w:ascii="Cambria Math" w:hAnsi="Cambria Math"/>
                    <w:szCs w:val="21"/>
                  </w:rPr>
                  <m:t>∆φ</m:t>
                </m:r>
              </m:num>
              <m:den>
                <m:r>
                  <w:rPr>
                    <w:rFonts w:ascii="Cambria Math" w:hAnsi="Cambria Math"/>
                    <w:szCs w:val="21"/>
                  </w:rPr>
                  <m:t>2</m:t>
                </m:r>
              </m:den>
            </m:f>
          </m:e>
        </m:func>
      </m:oMath>
      <w:bookmarkEnd w:id="3"/>
      <w:r w:rsidR="00127FB7">
        <w:rPr>
          <w:rFonts w:ascii="Cambria Math" w:hAnsi="Cambria Math" w:hint="eastAsia"/>
          <w:i/>
          <w:szCs w:val="21"/>
        </w:rPr>
        <w:t xml:space="preserve">        </w:t>
      </w:r>
      <w:r w:rsidR="00127FB7" w:rsidRPr="00127FB7">
        <w:rPr>
          <w:rFonts w:hint="eastAsia"/>
          <w:sz w:val="18"/>
        </w:rPr>
        <w:t xml:space="preserve"> </w:t>
      </w:r>
      <w:r w:rsidR="00127FB7">
        <w:rPr>
          <w:rFonts w:hint="eastAsia"/>
          <w:sz w:val="18"/>
        </w:rPr>
        <w:t xml:space="preserve"> </w:t>
      </w:r>
      <w:r w:rsidR="00127FB7" w:rsidRPr="00127FB7">
        <w:rPr>
          <w:rFonts w:hint="eastAsia"/>
          <w:sz w:val="18"/>
        </w:rPr>
        <w:t>（</w:t>
      </w:r>
      <w:r w:rsidR="00127FB7" w:rsidRPr="00127FB7">
        <w:rPr>
          <w:rFonts w:hint="eastAsia"/>
          <w:sz w:val="18"/>
        </w:rPr>
        <w:t>1</w:t>
      </w:r>
      <w:r w:rsidR="00127FB7" w:rsidRPr="00127FB7">
        <w:rPr>
          <w:rFonts w:hint="eastAsia"/>
          <w:sz w:val="18"/>
        </w:rPr>
        <w:t>）</w:t>
      </w:r>
    </w:p>
    <w:p w14:paraId="6B676E1F" w14:textId="4AF8568B" w:rsidR="00D339E1" w:rsidRPr="00F97986" w:rsidRDefault="00D339E1" w:rsidP="00D339E1">
      <w:pPr>
        <w:pStyle w:val="ab"/>
        <w:spacing w:line="320" w:lineRule="exact"/>
        <w:ind w:firstLine="357"/>
        <w:rPr>
          <w:rFonts w:ascii="宋体" w:hAnsi="宋体" w:hint="eastAsia"/>
          <w:sz w:val="21"/>
          <w:szCs w:val="21"/>
        </w:rPr>
      </w:pPr>
      <w:r w:rsidRPr="00F97986">
        <w:rPr>
          <w:rFonts w:ascii="宋体" w:hAnsi="宋体" w:hint="eastAsia"/>
          <w:sz w:val="21"/>
          <w:szCs w:val="21"/>
        </w:rPr>
        <w:t>代入得特定波长下光强的分布函数：</w:t>
      </w:r>
    </w:p>
    <w:p w14:paraId="561FB92C" w14:textId="6BEA8C2E" w:rsidR="00F97986" w:rsidRPr="00F97986" w:rsidRDefault="0015427C" w:rsidP="00F97986">
      <w:pPr>
        <w:pStyle w:val="ab"/>
        <w:spacing w:line="240" w:lineRule="auto"/>
        <w:ind w:firstLineChars="456" w:firstLine="1050"/>
        <w:rPr>
          <w:rFonts w:ascii="宋体" w:hAnsi="宋体" w:hint="eastAsia"/>
          <w:sz w:val="21"/>
          <w:szCs w:val="21"/>
        </w:rPr>
      </w:pPr>
      <m:oMath>
        <m:r>
          <w:rPr>
            <w:rFonts w:ascii="Cambria Math" w:hAnsi="Cambria Math"/>
            <w:sz w:val="21"/>
            <w:szCs w:val="21"/>
          </w:rPr>
          <m:t>Ir=4</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cos</m:t>
                </m:r>
              </m:fName>
              <m:e>
                <m:f>
                  <m:fPr>
                    <m:ctrlPr>
                      <w:rPr>
                        <w:rFonts w:ascii="Cambria Math" w:hAnsi="Cambria Math"/>
                        <w:i/>
                        <w:sz w:val="21"/>
                        <w:szCs w:val="21"/>
                      </w:rPr>
                    </m:ctrlPr>
                  </m:fPr>
                  <m:num>
                    <m:r>
                      <w:rPr>
                        <w:rFonts w:ascii="Cambria Math" w:hAnsi="Cambria Math"/>
                        <w:sz w:val="21"/>
                        <w:szCs w:val="21"/>
                      </w:rPr>
                      <m:t>2πd</m:t>
                    </m:r>
                    <m:func>
                      <m:funcPr>
                        <m:ctrlPr>
                          <w:rPr>
                            <w:rFonts w:ascii="Cambria Math" w:hAnsi="Cambria Math"/>
                            <w:sz w:val="21"/>
                            <w:szCs w:val="21"/>
                          </w:rPr>
                        </m:ctrlPr>
                      </m:funcPr>
                      <m:fName>
                        <m:r>
                          <m:rPr>
                            <m:sty m:val="p"/>
                          </m:rPr>
                          <w:rPr>
                            <w:rFonts w:ascii="Cambria Math" w:hAnsi="Cambria Math"/>
                            <w:sz w:val="21"/>
                            <w:szCs w:val="21"/>
                          </w:rPr>
                          <m:t>cos</m:t>
                        </m:r>
                      </m:fName>
                      <m:e>
                        <m:r>
                          <w:rPr>
                            <w:rFonts w:ascii="Cambria Math" w:hAnsi="Cambria Math"/>
                            <w:sz w:val="21"/>
                            <w:szCs w:val="21"/>
                          </w:rPr>
                          <m:t>(</m:t>
                        </m:r>
                        <m:func>
                          <m:funcPr>
                            <m:ctrlPr>
                              <w:rPr>
                                <w:rFonts w:ascii="Cambria Math" w:hAnsi="Cambria Math"/>
                                <w:i/>
                                <w:sz w:val="21"/>
                                <w:szCs w:val="21"/>
                              </w:rPr>
                            </m:ctrlPr>
                          </m:funcPr>
                          <m:fName>
                            <m:sSup>
                              <m:sSupPr>
                                <m:ctrlPr>
                                  <w:rPr>
                                    <w:rFonts w:ascii="Cambria Math" w:hAnsi="Cambria Math"/>
                                    <w:i/>
                                    <w:sz w:val="21"/>
                                    <w:szCs w:val="21"/>
                                  </w:rPr>
                                </m:ctrlPr>
                              </m:sSupPr>
                              <m:e>
                                <m:r>
                                  <m:rPr>
                                    <m:sty m:val="p"/>
                                  </m:rPr>
                                  <w:rPr>
                                    <w:rFonts w:ascii="Cambria Math" w:hAnsi="Cambria Math"/>
                                    <w:sz w:val="21"/>
                                    <w:szCs w:val="21"/>
                                  </w:rPr>
                                  <m:t>tan</m:t>
                                </m:r>
                              </m:e>
                              <m:sup>
                                <m:r>
                                  <w:rPr>
                                    <w:rFonts w:ascii="Cambria Math" w:hAnsi="Cambria Math"/>
                                    <w:sz w:val="21"/>
                                    <w:szCs w:val="21"/>
                                  </w:rPr>
                                  <m:t>-1</m:t>
                                </m:r>
                              </m:sup>
                            </m:sSup>
                          </m:fName>
                          <m:e>
                            <m:f>
                              <m:fPr>
                                <m:ctrlPr>
                                  <w:rPr>
                                    <w:rFonts w:ascii="Cambria Math" w:hAnsi="Cambria Math"/>
                                    <w:i/>
                                    <w:sz w:val="21"/>
                                    <w:szCs w:val="21"/>
                                  </w:rPr>
                                </m:ctrlPr>
                              </m:fPr>
                              <m:num>
                                <m:r>
                                  <m:rPr>
                                    <m:sty m:val="p"/>
                                  </m:rPr>
                                  <w:rPr>
                                    <w:rFonts w:ascii="Cambria Math" w:hAnsi="Cambria Math" w:hint="eastAsia"/>
                                    <w:sz w:val="21"/>
                                    <w:szCs w:val="21"/>
                                  </w:rPr>
                                  <m:t>R</m:t>
                                </m:r>
                              </m:num>
                              <m:den>
                                <m:r>
                                  <m:rPr>
                                    <m:sty m:val="p"/>
                                  </m:rPr>
                                  <w:rPr>
                                    <w:rFonts w:ascii="Cambria Math" w:hAnsi="Cambria Math" w:hint="eastAsia"/>
                                    <w:sz w:val="21"/>
                                    <w:szCs w:val="21"/>
                                  </w:rPr>
                                  <m:t>Z</m:t>
                                </m:r>
                              </m:den>
                            </m:f>
                          </m:e>
                        </m:func>
                        <m:r>
                          <w:rPr>
                            <w:rFonts w:ascii="Cambria Math" w:hAnsi="Cambria Math"/>
                            <w:sz w:val="21"/>
                            <w:szCs w:val="21"/>
                          </w:rPr>
                          <m:t>)</m:t>
                        </m:r>
                      </m:e>
                    </m:func>
                  </m:num>
                  <m:den>
                    <m:r>
                      <m:rPr>
                        <m:sty m:val="p"/>
                      </m:rPr>
                      <w:rPr>
                        <w:rFonts w:ascii="Cambria Math" w:hAnsi="Cambria Math"/>
                        <w:sz w:val="21"/>
                        <w:szCs w:val="21"/>
                      </w:rPr>
                      <m:t>λ</m:t>
                    </m:r>
                  </m:den>
                </m:f>
              </m:e>
            </m:func>
            <m:r>
              <w:rPr>
                <w:rFonts w:ascii="Cambria Math" w:hAnsi="Cambria Math"/>
                <w:sz w:val="21"/>
                <w:szCs w:val="21"/>
              </w:rPr>
              <m:t>)</m:t>
            </m:r>
          </m:e>
          <m:sup>
            <m:r>
              <w:rPr>
                <w:rFonts w:ascii="Cambria Math" w:hAnsi="Cambria Math"/>
                <w:sz w:val="21"/>
                <w:szCs w:val="21"/>
              </w:rPr>
              <m:t>2</m:t>
            </m:r>
          </m:sup>
        </m:sSup>
      </m:oMath>
      <w:r w:rsidR="00127FB7">
        <w:rPr>
          <w:rFonts w:hint="eastAsia"/>
          <w:sz w:val="21"/>
          <w:szCs w:val="21"/>
        </w:rPr>
        <w:t xml:space="preserve">   </w:t>
      </w:r>
      <w:r w:rsidR="00127FB7">
        <w:rPr>
          <w:rFonts w:hint="eastAsia"/>
        </w:rPr>
        <w:t>（</w:t>
      </w:r>
      <w:r w:rsidR="00127FB7">
        <w:rPr>
          <w:rFonts w:hint="eastAsia"/>
        </w:rPr>
        <w:t>2</w:t>
      </w:r>
      <w:r w:rsidR="00127FB7">
        <w:rPr>
          <w:rFonts w:hint="eastAsia"/>
        </w:rPr>
        <w:t>）</w:t>
      </w:r>
    </w:p>
    <w:p w14:paraId="1F5F3D9E" w14:textId="77777777" w:rsidR="00C33846" w:rsidRDefault="00C33846" w:rsidP="00C33846">
      <w:pPr>
        <w:pStyle w:val="ab"/>
        <w:spacing w:line="240" w:lineRule="auto"/>
        <w:ind w:firstLine="0"/>
        <w:rPr>
          <w:rFonts w:ascii="黑体" w:eastAsia="黑体"/>
          <w:sz w:val="24"/>
        </w:rPr>
      </w:pPr>
      <w:r w:rsidRPr="00C33846">
        <w:rPr>
          <w:rFonts w:ascii="黑体" w:eastAsia="黑体" w:hint="eastAsia"/>
          <w:sz w:val="24"/>
        </w:rPr>
        <w:t>2 程序实现</w:t>
      </w:r>
    </w:p>
    <w:p w14:paraId="213C88C9" w14:textId="77777777" w:rsidR="00C33846" w:rsidRDefault="00C33846" w:rsidP="00C33846">
      <w:pPr>
        <w:pStyle w:val="ab"/>
        <w:spacing w:line="320" w:lineRule="exact"/>
        <w:rPr>
          <w:rFonts w:ascii="宋体" w:hAnsi="宋体" w:hint="eastAsia"/>
          <w:sz w:val="21"/>
          <w:szCs w:val="21"/>
        </w:rPr>
      </w:pPr>
      <w:r w:rsidRPr="007076E8">
        <w:rPr>
          <w:rFonts w:ascii="宋体" w:hAnsi="宋体" w:hint="eastAsia"/>
          <w:sz w:val="21"/>
          <w:szCs w:val="21"/>
        </w:rPr>
        <w:t>辅助程序共包括</w:t>
      </w:r>
      <w:r w:rsidRPr="007076E8">
        <w:rPr>
          <w:rFonts w:ascii="宋体" w:hAnsi="宋体"/>
          <w:sz w:val="21"/>
          <w:szCs w:val="21"/>
        </w:rPr>
        <w:t>4</w:t>
      </w:r>
      <w:r w:rsidRPr="007076E8">
        <w:rPr>
          <w:rFonts w:ascii="宋体" w:hAnsi="宋体" w:hint="eastAsia"/>
          <w:sz w:val="21"/>
          <w:szCs w:val="21"/>
        </w:rPr>
        <w:t>个部分：</w:t>
      </w:r>
      <w:bookmarkStart w:id="4" w:name="_Hlk164172925"/>
    </w:p>
    <w:p w14:paraId="2A584476" w14:textId="10F7042F" w:rsidR="00C33846" w:rsidRDefault="00C33846" w:rsidP="00C33846">
      <w:pPr>
        <w:pStyle w:val="ab"/>
        <w:spacing w:line="320" w:lineRule="exact"/>
        <w:rPr>
          <w:rFonts w:ascii="宋体" w:hAnsi="宋体" w:hint="eastAsia"/>
          <w:sz w:val="21"/>
          <w:szCs w:val="21"/>
        </w:rPr>
      </w:pPr>
      <w:r w:rsidRPr="007076E8">
        <w:rPr>
          <w:rFonts w:ascii="宋体" w:hAnsi="宋体" w:hint="eastAsia"/>
          <w:sz w:val="21"/>
          <w:szCs w:val="21"/>
        </w:rPr>
        <w:t>图像采集部分</w:t>
      </w:r>
      <w:bookmarkEnd w:id="4"/>
      <w:r w:rsidRPr="007076E8">
        <w:rPr>
          <w:rFonts w:ascii="宋体" w:hAnsi="宋体" w:hint="eastAsia"/>
          <w:sz w:val="21"/>
          <w:szCs w:val="21"/>
        </w:rPr>
        <w:t>通过微信小程序提供的</w:t>
      </w:r>
      <w:r w:rsidR="00AF7EE8">
        <w:rPr>
          <w:rFonts w:ascii="宋体" w:hAnsi="宋体" w:hint="eastAsia"/>
          <w:sz w:val="21"/>
          <w:szCs w:val="21"/>
        </w:rPr>
        <w:t>应用程序接口</w:t>
      </w:r>
      <w:r w:rsidR="0007454C">
        <w:rPr>
          <w:rFonts w:ascii="宋体" w:hAnsi="宋体" w:hint="eastAsia"/>
          <w:sz w:val="21"/>
          <w:szCs w:val="21"/>
        </w:rPr>
        <w:t>(</w:t>
      </w:r>
      <w:r w:rsidR="00AF7EE8">
        <w:rPr>
          <w:rFonts w:ascii="宋体" w:hAnsi="宋体" w:hint="eastAsia"/>
          <w:sz w:val="21"/>
          <w:szCs w:val="21"/>
        </w:rPr>
        <w:t>API</w:t>
      </w:r>
      <w:r w:rsidR="0007454C">
        <w:rPr>
          <w:rFonts w:ascii="宋体" w:hAnsi="宋体" w:hint="eastAsia"/>
          <w:sz w:val="21"/>
          <w:szCs w:val="21"/>
        </w:rPr>
        <w:t>)</w:t>
      </w:r>
      <w:r w:rsidRPr="007076E8">
        <w:rPr>
          <w:rFonts w:ascii="宋体" w:hAnsi="宋体" w:hint="eastAsia"/>
          <w:sz w:val="21"/>
          <w:szCs w:val="21"/>
        </w:rPr>
        <w:t>，获取实时相机图像</w:t>
      </w:r>
      <w:r w:rsidR="00D40B3C">
        <w:rPr>
          <w:rFonts w:ascii="宋体" w:hAnsi="宋体" w:hint="eastAsia"/>
          <w:sz w:val="21"/>
          <w:szCs w:val="21"/>
        </w:rPr>
        <w:t>(10帧/秒)</w:t>
      </w:r>
      <w:r w:rsidRPr="007076E8">
        <w:rPr>
          <w:rFonts w:ascii="宋体" w:hAnsi="宋体" w:hint="eastAsia"/>
          <w:sz w:val="21"/>
          <w:szCs w:val="21"/>
        </w:rPr>
        <w:t>。</w:t>
      </w:r>
    </w:p>
    <w:p w14:paraId="17473A9C" w14:textId="77777777" w:rsidR="00C33846" w:rsidRDefault="00C33846" w:rsidP="00C33846">
      <w:pPr>
        <w:pStyle w:val="ab"/>
        <w:spacing w:line="320" w:lineRule="exact"/>
        <w:rPr>
          <w:rFonts w:ascii="宋体" w:hAnsi="宋体" w:hint="eastAsia"/>
          <w:sz w:val="21"/>
          <w:szCs w:val="21"/>
        </w:rPr>
      </w:pPr>
      <w:r w:rsidRPr="007076E8">
        <w:rPr>
          <w:rFonts w:ascii="宋体" w:hAnsi="宋体" w:hint="eastAsia"/>
          <w:sz w:val="21"/>
          <w:szCs w:val="21"/>
        </w:rPr>
        <w:t>预处理部分</w:t>
      </w:r>
      <w:r>
        <w:rPr>
          <w:rFonts w:ascii="宋体" w:hAnsi="宋体" w:hint="eastAsia"/>
          <w:sz w:val="21"/>
          <w:szCs w:val="21"/>
        </w:rPr>
        <w:t>提取相机图像中的光屏区域，再自适应地计算阈值并进行</w:t>
      </w:r>
      <w:r w:rsidRPr="007076E8">
        <w:rPr>
          <w:rFonts w:ascii="宋体" w:hAnsi="宋体" w:hint="eastAsia"/>
          <w:sz w:val="21"/>
          <w:szCs w:val="21"/>
        </w:rPr>
        <w:t>图像二值化，</w:t>
      </w:r>
      <w:r>
        <w:rPr>
          <w:rFonts w:ascii="宋体" w:hAnsi="宋体" w:hint="eastAsia"/>
          <w:sz w:val="21"/>
          <w:szCs w:val="21"/>
        </w:rPr>
        <w:t>最后使用形态学方法过滤噪点。</w:t>
      </w:r>
    </w:p>
    <w:p w14:paraId="22A0410D" w14:textId="77777777" w:rsidR="00C33846" w:rsidRDefault="00C33846" w:rsidP="00C33846">
      <w:pPr>
        <w:pStyle w:val="ab"/>
        <w:spacing w:line="320" w:lineRule="exact"/>
        <w:rPr>
          <w:rFonts w:ascii="宋体" w:hAnsi="宋体" w:hint="eastAsia"/>
          <w:sz w:val="21"/>
          <w:szCs w:val="21"/>
        </w:rPr>
      </w:pPr>
      <w:r w:rsidRPr="007076E8">
        <w:rPr>
          <w:rFonts w:ascii="宋体" w:hAnsi="宋体" w:hint="eastAsia"/>
          <w:sz w:val="21"/>
          <w:szCs w:val="21"/>
        </w:rPr>
        <w:t>计数部分</w:t>
      </w:r>
      <w:r>
        <w:rPr>
          <w:rFonts w:ascii="宋体" w:hAnsi="宋体" w:hint="eastAsia"/>
          <w:sz w:val="21"/>
          <w:szCs w:val="21"/>
        </w:rPr>
        <w:t>使用Canny边缘检测算法和轮廓识别算法提取图像中的圆环边缘，并根据相邻帧对应边缘面积变化情况判断画面变化趋势，将边缘质心视为干涉图样中心，获取相邻两帧的中心颜色，进而实现圆环自动计数。</w:t>
      </w:r>
    </w:p>
    <w:p w14:paraId="78EC430C" w14:textId="77777777" w:rsidR="00C33846" w:rsidRDefault="00C33846" w:rsidP="00C33846">
      <w:pPr>
        <w:pStyle w:val="ab"/>
        <w:spacing w:line="320" w:lineRule="exact"/>
        <w:rPr>
          <w:rFonts w:ascii="宋体" w:hAnsi="宋体" w:hint="eastAsia"/>
          <w:sz w:val="21"/>
          <w:szCs w:val="21"/>
        </w:rPr>
      </w:pPr>
      <w:r>
        <w:rPr>
          <w:rFonts w:ascii="宋体" w:hAnsi="宋体" w:hint="eastAsia"/>
          <w:sz w:val="21"/>
          <w:szCs w:val="21"/>
        </w:rPr>
        <w:t>渲染部分展示处理过程与计数值，用不同颜色标识圆环的内外边缘，并标出干涉图样中心，识别颜色，画面变化趋势以及圆环计数值。</w:t>
      </w:r>
    </w:p>
    <w:p w14:paraId="1AD50D76" w14:textId="77777777" w:rsidR="00C33846" w:rsidRPr="007076E8" w:rsidRDefault="00C33846" w:rsidP="00C33846">
      <w:pPr>
        <w:pStyle w:val="ab"/>
        <w:spacing w:line="320" w:lineRule="exact"/>
        <w:rPr>
          <w:rFonts w:ascii="宋体" w:hAnsi="宋体" w:hint="eastAsia"/>
          <w:sz w:val="21"/>
          <w:szCs w:val="21"/>
        </w:rPr>
      </w:pPr>
      <w:r>
        <w:rPr>
          <w:rFonts w:ascii="宋体" w:hAnsi="宋体" w:hint="eastAsia"/>
          <w:sz w:val="21"/>
          <w:szCs w:val="21"/>
        </w:rPr>
        <w:t>辅助程序使用Python开发，为了使用微信小程序平台，将测试无误的代码手动翻译成C++，并使用E</w:t>
      </w:r>
      <w:r w:rsidRPr="002110AF">
        <w:rPr>
          <w:rFonts w:ascii="宋体" w:hAnsi="宋体"/>
          <w:sz w:val="21"/>
          <w:szCs w:val="21"/>
        </w:rPr>
        <w:t>mscripten</w:t>
      </w:r>
      <w:r>
        <w:rPr>
          <w:rFonts w:ascii="宋体" w:hAnsi="宋体" w:hint="eastAsia"/>
          <w:sz w:val="21"/>
          <w:szCs w:val="21"/>
        </w:rPr>
        <w:t>工具将C++ 代码编译成Web Assembly格式，以便部署在小程序中。</w:t>
      </w:r>
    </w:p>
    <w:p w14:paraId="2057E632" w14:textId="7E44D356" w:rsidR="00894312" w:rsidRPr="0015427C" w:rsidRDefault="00C33846" w:rsidP="00C33846">
      <w:pPr>
        <w:pStyle w:val="ab"/>
        <w:spacing w:line="240" w:lineRule="auto"/>
        <w:ind w:firstLine="0"/>
        <w:rPr>
          <w:rFonts w:ascii="宋体" w:hAnsi="宋体" w:hint="eastAsia"/>
          <w:sz w:val="21"/>
          <w:szCs w:val="21"/>
        </w:rPr>
      </w:pPr>
      <w:r>
        <w:rPr>
          <w:rFonts w:hint="eastAsia"/>
        </w:rPr>
        <w:t>2</w:t>
      </w:r>
      <w:r w:rsidR="00894312">
        <w:rPr>
          <w:rFonts w:hint="eastAsia"/>
        </w:rPr>
        <w:t xml:space="preserve">.1   </w:t>
      </w:r>
      <w:r w:rsidRPr="00835398">
        <w:rPr>
          <w:rFonts w:ascii="黑体" w:eastAsia="黑体" w:hAnsi="黑体" w:hint="eastAsia"/>
          <w:bCs/>
          <w:sz w:val="21"/>
          <w:szCs w:val="21"/>
        </w:rPr>
        <w:t>图像采集部分</w:t>
      </w:r>
    </w:p>
    <w:p w14:paraId="48D596EA" w14:textId="77777777" w:rsidR="00C33846" w:rsidRDefault="00C33846" w:rsidP="00C33846">
      <w:pPr>
        <w:pStyle w:val="ab"/>
        <w:spacing w:line="320" w:lineRule="exact"/>
        <w:ind w:firstLine="461"/>
        <w:rPr>
          <w:rFonts w:ascii="宋体" w:hAnsi="宋体" w:hint="eastAsia"/>
          <w:sz w:val="21"/>
          <w:szCs w:val="21"/>
        </w:rPr>
      </w:pPr>
      <w:r>
        <w:rPr>
          <w:rFonts w:ascii="宋体" w:hAnsi="宋体" w:hint="eastAsia"/>
          <w:sz w:val="21"/>
          <w:szCs w:val="21"/>
        </w:rPr>
        <w:t>总结</w:t>
      </w:r>
      <w:r w:rsidRPr="007076E8">
        <w:rPr>
          <w:rFonts w:ascii="宋体" w:hAnsi="宋体" w:hint="eastAsia"/>
          <w:sz w:val="21"/>
          <w:szCs w:val="21"/>
        </w:rPr>
        <w:t>此前</w:t>
      </w:r>
      <w:r>
        <w:rPr>
          <w:rFonts w:ascii="宋体" w:hAnsi="宋体" w:hint="eastAsia"/>
          <w:sz w:val="21"/>
          <w:szCs w:val="21"/>
        </w:rPr>
        <w:t>方法</w:t>
      </w:r>
      <w:r w:rsidRPr="007076E8">
        <w:rPr>
          <w:rFonts w:ascii="宋体" w:hAnsi="宋体" w:hint="eastAsia"/>
          <w:sz w:val="21"/>
          <w:szCs w:val="21"/>
        </w:rPr>
        <w:t>，发现基于硬件的采集技术</w:t>
      </w:r>
      <w:r w:rsidRPr="007076E8">
        <w:rPr>
          <w:rFonts w:ascii="宋体" w:hAnsi="宋体" w:hint="eastAsia"/>
          <w:sz w:val="21"/>
          <w:szCs w:val="21"/>
          <w:vertAlign w:val="superscript"/>
        </w:rPr>
        <w:t>[</w:t>
      </w:r>
      <w:r w:rsidRPr="007076E8">
        <w:rPr>
          <w:rFonts w:ascii="宋体" w:hAnsi="宋体"/>
          <w:sz w:val="21"/>
          <w:szCs w:val="21"/>
          <w:vertAlign w:val="superscript"/>
        </w:rPr>
        <w:t>1</w:t>
      </w:r>
      <w:r w:rsidRPr="007076E8">
        <w:rPr>
          <w:rFonts w:ascii="宋体" w:hAnsi="宋体" w:hint="eastAsia"/>
          <w:sz w:val="21"/>
          <w:szCs w:val="21"/>
          <w:vertAlign w:val="superscript"/>
        </w:rPr>
        <w:t>] [2] [</w:t>
      </w:r>
      <w:r w:rsidRPr="007076E8">
        <w:rPr>
          <w:rFonts w:ascii="宋体" w:hAnsi="宋体"/>
          <w:sz w:val="21"/>
          <w:szCs w:val="21"/>
          <w:vertAlign w:val="superscript"/>
        </w:rPr>
        <w:t>3</w:t>
      </w:r>
      <w:r w:rsidRPr="007076E8">
        <w:rPr>
          <w:rFonts w:ascii="宋体" w:hAnsi="宋体" w:hint="eastAsia"/>
          <w:sz w:val="21"/>
          <w:szCs w:val="21"/>
          <w:vertAlign w:val="superscript"/>
        </w:rPr>
        <w:t>]</w:t>
      </w:r>
      <w:r w:rsidRPr="007076E8">
        <w:rPr>
          <w:rFonts w:ascii="宋体" w:hAnsi="宋体" w:hint="eastAsia"/>
          <w:sz w:val="21"/>
          <w:szCs w:val="21"/>
        </w:rPr>
        <w:t>大多没有得到推广。由于手机</w:t>
      </w:r>
      <w:r>
        <w:rPr>
          <w:rFonts w:ascii="宋体" w:hAnsi="宋体" w:hint="eastAsia"/>
          <w:sz w:val="21"/>
          <w:szCs w:val="21"/>
        </w:rPr>
        <w:t>应用</w:t>
      </w:r>
      <w:r w:rsidRPr="007076E8">
        <w:rPr>
          <w:rFonts w:ascii="宋体" w:hAnsi="宋体" w:hint="eastAsia"/>
          <w:sz w:val="21"/>
          <w:szCs w:val="21"/>
        </w:rPr>
        <w:t>开发的繁琐性，选择微信小程序</w:t>
      </w:r>
      <w:r>
        <w:rPr>
          <w:rFonts w:ascii="宋体" w:hAnsi="宋体" w:hint="eastAsia"/>
          <w:sz w:val="21"/>
          <w:szCs w:val="21"/>
        </w:rPr>
        <w:t>作为算法部署平台</w:t>
      </w:r>
      <w:r w:rsidRPr="007076E8">
        <w:rPr>
          <w:rFonts w:ascii="宋体" w:hAnsi="宋体" w:hint="eastAsia"/>
          <w:sz w:val="21"/>
          <w:szCs w:val="21"/>
        </w:rPr>
        <w:t>。</w:t>
      </w:r>
    </w:p>
    <w:p w14:paraId="450B5AFD" w14:textId="77777777" w:rsidR="00C33846" w:rsidRDefault="00C33846" w:rsidP="00C33846">
      <w:pPr>
        <w:pStyle w:val="ab"/>
        <w:spacing w:line="320" w:lineRule="exact"/>
        <w:ind w:firstLine="461"/>
        <w:rPr>
          <w:rFonts w:ascii="宋体" w:hAnsi="宋体" w:hint="eastAsia"/>
          <w:sz w:val="21"/>
          <w:szCs w:val="21"/>
        </w:rPr>
      </w:pPr>
      <w:r>
        <w:rPr>
          <w:rFonts w:ascii="宋体" w:hAnsi="宋体" w:hint="eastAsia"/>
          <w:sz w:val="21"/>
          <w:szCs w:val="21"/>
        </w:rPr>
        <w:t>微信小程序平台提供了手机摄像头接口，经过真机测验，确认3000万像素以上的摄像头满足计数要求，更多数据将在试推广中获取。</w:t>
      </w:r>
    </w:p>
    <w:p w14:paraId="5FAE6D6E" w14:textId="77777777" w:rsidR="00C33846" w:rsidRPr="007076E8" w:rsidRDefault="00C33846" w:rsidP="00C33846">
      <w:pPr>
        <w:pStyle w:val="ab"/>
        <w:spacing w:line="320" w:lineRule="exact"/>
        <w:ind w:firstLine="461"/>
        <w:rPr>
          <w:rFonts w:ascii="宋体" w:hAnsi="宋体" w:hint="eastAsia"/>
          <w:sz w:val="21"/>
          <w:szCs w:val="21"/>
        </w:rPr>
      </w:pPr>
      <w:r>
        <w:rPr>
          <w:rFonts w:ascii="宋体" w:hAnsi="宋体" w:hint="eastAsia"/>
          <w:sz w:val="21"/>
          <w:szCs w:val="21"/>
        </w:rPr>
        <w:t>目前小程序已通过审核并上架，计划于本学期的物理实验中首次推广。届时将收集根据型号手机的硬件差异进一步调整算法。</w:t>
      </w:r>
    </w:p>
    <w:p w14:paraId="550E62B0" w14:textId="3658A252" w:rsidR="00894312" w:rsidRDefault="00C33846" w:rsidP="006E4819">
      <w:pPr>
        <w:spacing w:line="320" w:lineRule="exact"/>
      </w:pPr>
      <w:r>
        <w:rPr>
          <w:rFonts w:hint="eastAsia"/>
        </w:rPr>
        <w:t>2</w:t>
      </w:r>
      <w:r w:rsidR="00894312">
        <w:rPr>
          <w:rFonts w:hint="eastAsia"/>
        </w:rPr>
        <w:t xml:space="preserve">.2   </w:t>
      </w:r>
      <w:r w:rsidRPr="007076E8">
        <w:rPr>
          <w:rFonts w:ascii="黑体" w:eastAsia="黑体" w:hAnsi="黑体" w:hint="eastAsia"/>
          <w:bCs/>
          <w:szCs w:val="21"/>
        </w:rPr>
        <w:t>预处理部分</w:t>
      </w:r>
    </w:p>
    <w:p w14:paraId="3A2ADCB9" w14:textId="280D22B6" w:rsidR="00C33846" w:rsidRDefault="00C33846" w:rsidP="00835398">
      <w:pPr>
        <w:pStyle w:val="ab"/>
        <w:spacing w:line="320" w:lineRule="exact"/>
        <w:ind w:firstLine="420"/>
        <w:rPr>
          <w:rFonts w:ascii="宋体" w:hAnsi="宋体" w:hint="eastAsia"/>
          <w:sz w:val="21"/>
          <w:szCs w:val="21"/>
        </w:rPr>
      </w:pPr>
      <w:r>
        <w:rPr>
          <w:rFonts w:ascii="宋体" w:hAnsi="宋体" w:hint="eastAsia"/>
          <w:sz w:val="21"/>
          <w:szCs w:val="21"/>
        </w:rPr>
        <w:t>在前期实验模拟中，单次二值化处理即可满足计数要求，但真机测验中发现实验环境的背景亮度，光屏刻度等都会产生噪声。</w:t>
      </w:r>
    </w:p>
    <w:p w14:paraId="1962777B" w14:textId="77777777" w:rsidR="00C33846" w:rsidRDefault="00C33846" w:rsidP="00C33846">
      <w:pPr>
        <w:pStyle w:val="ab"/>
        <w:spacing w:line="320" w:lineRule="exact"/>
        <w:ind w:firstLine="420"/>
        <w:rPr>
          <w:rFonts w:ascii="宋体" w:hAnsi="宋体" w:hint="eastAsia"/>
          <w:sz w:val="21"/>
          <w:szCs w:val="21"/>
        </w:rPr>
      </w:pPr>
      <w:r>
        <w:rPr>
          <w:rFonts w:ascii="宋体" w:hAnsi="宋体" w:hint="eastAsia"/>
          <w:sz w:val="21"/>
          <w:szCs w:val="21"/>
        </w:rPr>
        <w:lastRenderedPageBreak/>
        <w:t>经反复尝试，选择使用两次二值化处理，并根据实验视频设计自适应的阈值计算算法，提取红色单通道图像中出现频率最高的峰值，选择背景对应峰值后的最低灰度值作为阈值。</w:t>
      </w:r>
    </w:p>
    <w:p w14:paraId="718E6E17" w14:textId="7C9F25E1" w:rsidR="00C33846" w:rsidRDefault="00C33846" w:rsidP="00C33846">
      <w:pPr>
        <w:pStyle w:val="ab"/>
        <w:spacing w:line="320" w:lineRule="exact"/>
        <w:ind w:firstLine="420"/>
        <w:rPr>
          <w:rFonts w:ascii="宋体" w:hAnsi="宋体" w:hint="eastAsia"/>
          <w:sz w:val="21"/>
          <w:szCs w:val="21"/>
        </w:rPr>
      </w:pPr>
      <w:r>
        <w:rPr>
          <w:rFonts w:ascii="宋体" w:hAnsi="宋体" w:hint="eastAsia"/>
          <w:sz w:val="21"/>
          <w:szCs w:val="21"/>
        </w:rPr>
        <w:t>第一次二值化将较暗的背景与较亮的光屏区域分开，得到光屏区域（见图</w:t>
      </w:r>
      <w:r w:rsidR="009D2EB3">
        <w:rPr>
          <w:rFonts w:ascii="宋体" w:hAnsi="宋体" w:hint="eastAsia"/>
          <w:sz w:val="21"/>
          <w:szCs w:val="21"/>
        </w:rPr>
        <w:t>2</w:t>
      </w:r>
      <w:r>
        <w:rPr>
          <w:rFonts w:ascii="宋体" w:hAnsi="宋体" w:hint="eastAsia"/>
          <w:sz w:val="21"/>
          <w:szCs w:val="21"/>
        </w:rPr>
        <w:t>）。</w:t>
      </w:r>
    </w:p>
    <w:p w14:paraId="00226258" w14:textId="5BE63F50" w:rsidR="00C33846" w:rsidRDefault="00C33846" w:rsidP="00C33846">
      <w:pPr>
        <w:pStyle w:val="ab"/>
        <w:spacing w:line="320" w:lineRule="exact"/>
        <w:ind w:firstLine="420"/>
        <w:rPr>
          <w:rFonts w:ascii="宋体" w:hAnsi="宋体" w:hint="eastAsia"/>
          <w:sz w:val="21"/>
          <w:szCs w:val="21"/>
        </w:rPr>
      </w:pPr>
      <w:r>
        <w:rPr>
          <w:rFonts w:ascii="宋体" w:hAnsi="宋体" w:hint="eastAsia"/>
          <w:sz w:val="21"/>
          <w:szCs w:val="21"/>
        </w:rPr>
        <w:t>第二次二值化将明环与暗环分开，使用逆二值化提取出暗环，并采用形态学的开闭操作过滤暗环中的亮点（见图</w:t>
      </w:r>
      <w:r w:rsidR="009D2EB3">
        <w:rPr>
          <w:rFonts w:ascii="宋体" w:hAnsi="宋体" w:hint="eastAsia"/>
          <w:sz w:val="21"/>
          <w:szCs w:val="21"/>
        </w:rPr>
        <w:t>3</w:t>
      </w:r>
      <w:r>
        <w:rPr>
          <w:rFonts w:ascii="宋体" w:hAnsi="宋体" w:hint="eastAsia"/>
          <w:sz w:val="21"/>
          <w:szCs w:val="21"/>
        </w:rPr>
        <w:t>）。</w:t>
      </w:r>
    </w:p>
    <w:p w14:paraId="4223725B" w14:textId="4D095917" w:rsidR="00C33846" w:rsidRDefault="00C33846" w:rsidP="00C33846">
      <w:pPr>
        <w:pStyle w:val="ab"/>
        <w:spacing w:line="320" w:lineRule="exact"/>
        <w:ind w:firstLine="420"/>
        <w:rPr>
          <w:rFonts w:ascii="宋体" w:hAnsi="宋体" w:hint="eastAsia"/>
          <w:sz w:val="21"/>
          <w:szCs w:val="21"/>
        </w:rPr>
      </w:pPr>
      <w:r>
        <w:rPr>
          <w:rFonts w:ascii="宋体" w:hAnsi="宋体" w:hint="eastAsia"/>
          <w:sz w:val="21"/>
          <w:szCs w:val="21"/>
        </w:rPr>
        <w:t>两次二值化后，图像的边缘清晰，可支持计数部分的边缘检测与轮廓识别（见图</w:t>
      </w:r>
      <w:r w:rsidR="009D2EB3">
        <w:rPr>
          <w:rFonts w:ascii="宋体" w:hAnsi="宋体" w:hint="eastAsia"/>
          <w:sz w:val="21"/>
          <w:szCs w:val="21"/>
        </w:rPr>
        <w:t>4</w:t>
      </w:r>
      <w:r>
        <w:rPr>
          <w:rFonts w:ascii="宋体" w:hAnsi="宋体" w:hint="eastAsia"/>
          <w:sz w:val="21"/>
          <w:szCs w:val="21"/>
        </w:rPr>
        <w:t>）。</w:t>
      </w:r>
    </w:p>
    <w:p w14:paraId="340C4B2C" w14:textId="77777777" w:rsidR="00C33846" w:rsidRDefault="00C33846" w:rsidP="00C33846">
      <w:pPr>
        <w:pStyle w:val="ab"/>
        <w:spacing w:line="240" w:lineRule="auto"/>
        <w:ind w:firstLineChars="100" w:firstLine="230"/>
        <w:rPr>
          <w:rFonts w:ascii="宋体" w:hAnsi="宋体" w:hint="eastAsia"/>
          <w:noProof/>
          <w:sz w:val="21"/>
          <w:szCs w:val="21"/>
        </w:rPr>
      </w:pPr>
      <w:r>
        <w:rPr>
          <w:rFonts w:ascii="宋体" w:hAnsi="宋体" w:hint="eastAsia"/>
          <w:noProof/>
          <w:sz w:val="21"/>
          <w:szCs w:val="21"/>
        </w:rPr>
        <w:drawing>
          <wp:inline distT="0" distB="0" distL="0" distR="0" wp14:anchorId="39E8F3A8" wp14:editId="38D83AB0">
            <wp:extent cx="1128532" cy="2004290"/>
            <wp:effectExtent l="0" t="0" r="0" b="0"/>
            <wp:docPr id="9932668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621" cy="2032864"/>
                    </a:xfrm>
                    <a:prstGeom prst="rect">
                      <a:avLst/>
                    </a:prstGeom>
                    <a:noFill/>
                    <a:ln>
                      <a:noFill/>
                    </a:ln>
                  </pic:spPr>
                </pic:pic>
              </a:graphicData>
            </a:graphic>
          </wp:inline>
        </w:drawing>
      </w:r>
      <w:r>
        <w:rPr>
          <w:rFonts w:ascii="宋体" w:hAnsi="宋体" w:hint="eastAsia"/>
          <w:noProof/>
          <w:sz w:val="21"/>
          <w:szCs w:val="21"/>
        </w:rPr>
        <w:t xml:space="preserve">   </w:t>
      </w:r>
      <w:r>
        <w:rPr>
          <w:rFonts w:ascii="宋体" w:hAnsi="宋体" w:hint="eastAsia"/>
          <w:noProof/>
          <w:sz w:val="21"/>
          <w:szCs w:val="21"/>
        </w:rPr>
        <w:drawing>
          <wp:inline distT="0" distB="0" distL="0" distR="0" wp14:anchorId="5A5056CA" wp14:editId="571E6FF4">
            <wp:extent cx="1397000" cy="1984795"/>
            <wp:effectExtent l="0" t="0" r="0" b="0"/>
            <wp:docPr id="6035789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8928" name="图片 6035789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0915" cy="2004564"/>
                    </a:xfrm>
                    <a:prstGeom prst="rect">
                      <a:avLst/>
                    </a:prstGeom>
                  </pic:spPr>
                </pic:pic>
              </a:graphicData>
            </a:graphic>
          </wp:inline>
        </w:drawing>
      </w:r>
    </w:p>
    <w:p w14:paraId="56ACAFC6" w14:textId="0F2E8DE7" w:rsidR="00C33846" w:rsidRDefault="00C33846" w:rsidP="00C33846">
      <w:pPr>
        <w:pStyle w:val="ab"/>
        <w:spacing w:line="240" w:lineRule="auto"/>
        <w:ind w:firstLineChars="100" w:firstLine="200"/>
        <w:jc w:val="center"/>
        <w:rPr>
          <w:rFonts w:ascii="宋体" w:hAnsi="宋体" w:hint="eastAsia"/>
          <w:noProof/>
          <w:szCs w:val="18"/>
        </w:rPr>
      </w:pPr>
      <w:r w:rsidRPr="008979F3">
        <w:rPr>
          <w:rFonts w:ascii="宋体" w:hAnsi="宋体" w:hint="eastAsia"/>
          <w:noProof/>
          <w:szCs w:val="18"/>
        </w:rPr>
        <w:t>图</w:t>
      </w:r>
      <w:r w:rsidR="009D2EB3">
        <w:rPr>
          <w:rFonts w:ascii="宋体" w:hAnsi="宋体" w:hint="eastAsia"/>
          <w:noProof/>
          <w:szCs w:val="18"/>
        </w:rPr>
        <w:t>2</w:t>
      </w:r>
      <w:r w:rsidRPr="008979F3">
        <w:rPr>
          <w:rFonts w:ascii="宋体" w:hAnsi="宋体" w:hint="eastAsia"/>
          <w:noProof/>
          <w:szCs w:val="18"/>
        </w:rPr>
        <w:t xml:space="preserve"> </w:t>
      </w:r>
      <w:r>
        <w:rPr>
          <w:rFonts w:ascii="宋体" w:hAnsi="宋体" w:hint="eastAsia"/>
          <w:noProof/>
          <w:szCs w:val="18"/>
        </w:rPr>
        <w:t>实验视频与有效区域提取</w:t>
      </w:r>
    </w:p>
    <w:p w14:paraId="39E02223" w14:textId="77777777" w:rsidR="00C33846" w:rsidRDefault="00C33846" w:rsidP="00C33846">
      <w:pPr>
        <w:pStyle w:val="ab"/>
        <w:spacing w:line="240" w:lineRule="auto"/>
        <w:ind w:firstLineChars="100" w:firstLine="200"/>
        <w:jc w:val="left"/>
        <w:rPr>
          <w:rFonts w:ascii="宋体" w:hAnsi="宋体" w:hint="eastAsia"/>
          <w:noProof/>
          <w:szCs w:val="18"/>
        </w:rPr>
      </w:pPr>
      <w:r>
        <w:rPr>
          <w:rFonts w:ascii="宋体" w:hAnsi="宋体"/>
          <w:noProof/>
          <w:szCs w:val="18"/>
        </w:rPr>
        <w:drawing>
          <wp:inline distT="0" distB="0" distL="0" distR="0" wp14:anchorId="45B9C50C" wp14:editId="02C93C4C">
            <wp:extent cx="1205917" cy="1714500"/>
            <wp:effectExtent l="0" t="0" r="0" b="0"/>
            <wp:docPr id="5624850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2743" cy="1724205"/>
                    </a:xfrm>
                    <a:prstGeom prst="rect">
                      <a:avLst/>
                    </a:prstGeom>
                    <a:noFill/>
                    <a:ln>
                      <a:noFill/>
                    </a:ln>
                  </pic:spPr>
                </pic:pic>
              </a:graphicData>
            </a:graphic>
          </wp:inline>
        </w:drawing>
      </w:r>
      <w:r>
        <w:rPr>
          <w:rFonts w:ascii="宋体" w:hAnsi="宋体" w:hint="eastAsia"/>
          <w:noProof/>
          <w:szCs w:val="18"/>
        </w:rPr>
        <w:t xml:space="preserve">   </w:t>
      </w:r>
      <w:r>
        <w:rPr>
          <w:rFonts w:ascii="宋体" w:hAnsi="宋体"/>
          <w:noProof/>
          <w:szCs w:val="18"/>
        </w:rPr>
        <w:drawing>
          <wp:inline distT="0" distB="0" distL="0" distR="0" wp14:anchorId="7D1AE867" wp14:editId="0C52AB7D">
            <wp:extent cx="1198965" cy="1704616"/>
            <wp:effectExtent l="0" t="0" r="1270" b="0"/>
            <wp:docPr id="1362144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586" cy="1739621"/>
                    </a:xfrm>
                    <a:prstGeom prst="rect">
                      <a:avLst/>
                    </a:prstGeom>
                    <a:noFill/>
                    <a:ln>
                      <a:noFill/>
                    </a:ln>
                  </pic:spPr>
                </pic:pic>
              </a:graphicData>
            </a:graphic>
          </wp:inline>
        </w:drawing>
      </w:r>
    </w:p>
    <w:p w14:paraId="668A5F12" w14:textId="58C63E4B" w:rsidR="00C33846" w:rsidRDefault="00C33846" w:rsidP="00C33846">
      <w:pPr>
        <w:pStyle w:val="ab"/>
        <w:spacing w:line="240" w:lineRule="auto"/>
        <w:ind w:firstLineChars="100" w:firstLine="200"/>
        <w:jc w:val="center"/>
        <w:rPr>
          <w:rFonts w:ascii="宋体" w:hAnsi="宋体" w:hint="eastAsia"/>
          <w:noProof/>
          <w:szCs w:val="18"/>
        </w:rPr>
      </w:pPr>
      <w:r>
        <w:rPr>
          <w:rFonts w:ascii="宋体" w:hAnsi="宋体" w:hint="eastAsia"/>
          <w:noProof/>
          <w:szCs w:val="18"/>
        </w:rPr>
        <w:t>图</w:t>
      </w:r>
      <w:r w:rsidR="009D2EB3">
        <w:rPr>
          <w:rFonts w:ascii="宋体" w:hAnsi="宋体" w:hint="eastAsia"/>
          <w:noProof/>
          <w:szCs w:val="18"/>
        </w:rPr>
        <w:t>3</w:t>
      </w:r>
      <w:r>
        <w:rPr>
          <w:rFonts w:ascii="宋体" w:hAnsi="宋体" w:hint="eastAsia"/>
          <w:noProof/>
          <w:szCs w:val="18"/>
        </w:rPr>
        <w:t xml:space="preserve"> 形态学处理前后的二值化图像</w:t>
      </w:r>
    </w:p>
    <w:p w14:paraId="656E24E1" w14:textId="77777777" w:rsidR="00C33846" w:rsidRDefault="00C33846" w:rsidP="00C33846">
      <w:pPr>
        <w:pStyle w:val="ab"/>
        <w:spacing w:line="240" w:lineRule="auto"/>
        <w:ind w:firstLineChars="100" w:firstLine="200"/>
        <w:jc w:val="left"/>
        <w:rPr>
          <w:rFonts w:ascii="宋体" w:hAnsi="宋体" w:hint="eastAsia"/>
          <w:noProof/>
          <w:szCs w:val="18"/>
        </w:rPr>
      </w:pPr>
      <w:r>
        <w:rPr>
          <w:rFonts w:ascii="宋体" w:hAnsi="宋体"/>
          <w:noProof/>
          <w:szCs w:val="18"/>
        </w:rPr>
        <w:drawing>
          <wp:inline distT="0" distB="0" distL="0" distR="0" wp14:anchorId="5A898C63" wp14:editId="69DB91B9">
            <wp:extent cx="1205865" cy="1714428"/>
            <wp:effectExtent l="0" t="0" r="0" b="635"/>
            <wp:docPr id="12951121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5580" cy="1941502"/>
                    </a:xfrm>
                    <a:prstGeom prst="rect">
                      <a:avLst/>
                    </a:prstGeom>
                    <a:noFill/>
                    <a:ln>
                      <a:noFill/>
                    </a:ln>
                  </pic:spPr>
                </pic:pic>
              </a:graphicData>
            </a:graphic>
          </wp:inline>
        </w:drawing>
      </w:r>
      <w:r>
        <w:rPr>
          <w:rFonts w:ascii="宋体" w:hAnsi="宋体" w:hint="eastAsia"/>
          <w:noProof/>
          <w:szCs w:val="18"/>
        </w:rPr>
        <w:t xml:space="preserve">  </w:t>
      </w:r>
      <w:r>
        <w:rPr>
          <w:rFonts w:ascii="宋体" w:hAnsi="宋体" w:hint="eastAsia"/>
          <w:noProof/>
          <w:szCs w:val="18"/>
        </w:rPr>
        <w:drawing>
          <wp:inline distT="0" distB="0" distL="0" distR="0" wp14:anchorId="2772454B" wp14:editId="65D914FA">
            <wp:extent cx="1193800" cy="1697273"/>
            <wp:effectExtent l="0" t="0" r="6350" b="0"/>
            <wp:docPr id="681678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2448" cy="1780655"/>
                    </a:xfrm>
                    <a:prstGeom prst="rect">
                      <a:avLst/>
                    </a:prstGeom>
                    <a:noFill/>
                    <a:ln>
                      <a:noFill/>
                    </a:ln>
                  </pic:spPr>
                </pic:pic>
              </a:graphicData>
            </a:graphic>
          </wp:inline>
        </w:drawing>
      </w:r>
    </w:p>
    <w:p w14:paraId="28934008" w14:textId="5AC642B6" w:rsidR="00C33846" w:rsidRDefault="00C33846" w:rsidP="00C33846">
      <w:pPr>
        <w:pStyle w:val="ab"/>
        <w:spacing w:line="240" w:lineRule="auto"/>
        <w:ind w:firstLineChars="100" w:firstLine="200"/>
        <w:jc w:val="center"/>
        <w:rPr>
          <w:rFonts w:ascii="宋体" w:hAnsi="宋体"/>
          <w:noProof/>
          <w:szCs w:val="18"/>
        </w:rPr>
      </w:pPr>
      <w:r>
        <w:rPr>
          <w:rFonts w:ascii="宋体" w:hAnsi="宋体" w:hint="eastAsia"/>
          <w:noProof/>
          <w:szCs w:val="18"/>
        </w:rPr>
        <w:t>图</w:t>
      </w:r>
      <w:r w:rsidR="009D2EB3">
        <w:rPr>
          <w:rFonts w:ascii="宋体" w:hAnsi="宋体" w:hint="eastAsia"/>
          <w:noProof/>
          <w:szCs w:val="18"/>
        </w:rPr>
        <w:t>4</w:t>
      </w:r>
      <w:r>
        <w:rPr>
          <w:rFonts w:ascii="宋体" w:hAnsi="宋体" w:hint="eastAsia"/>
          <w:noProof/>
          <w:szCs w:val="18"/>
        </w:rPr>
        <w:t xml:space="preserve"> 边缘识别与轮廓识别图像</w:t>
      </w:r>
    </w:p>
    <w:p w14:paraId="507A9566" w14:textId="77777777" w:rsidR="009D2EB3" w:rsidRPr="009D2EB3" w:rsidRDefault="009D2EB3" w:rsidP="009D2EB3">
      <w:pPr>
        <w:pStyle w:val="ab"/>
        <w:spacing w:line="240" w:lineRule="auto"/>
        <w:ind w:firstLineChars="100" w:firstLine="200"/>
        <w:rPr>
          <w:rFonts w:ascii="宋体" w:hAnsi="宋体" w:hint="eastAsia"/>
          <w:noProof/>
          <w:szCs w:val="18"/>
        </w:rPr>
      </w:pPr>
    </w:p>
    <w:p w14:paraId="51A49285" w14:textId="2C2142B6" w:rsidR="00894312" w:rsidRDefault="00C33846" w:rsidP="006E4819">
      <w:pPr>
        <w:spacing w:line="320" w:lineRule="exact"/>
      </w:pPr>
      <w:r w:rsidRPr="007076E8">
        <w:rPr>
          <w:rFonts w:ascii="黑体" w:eastAsia="黑体" w:hAnsi="黑体"/>
          <w:bCs/>
          <w:szCs w:val="21"/>
        </w:rPr>
        <w:t>2</w:t>
      </w:r>
      <w:r w:rsidR="00894312">
        <w:rPr>
          <w:rFonts w:hint="eastAsia"/>
        </w:rPr>
        <w:t xml:space="preserve">.3   </w:t>
      </w:r>
      <w:r w:rsidRPr="007076E8">
        <w:rPr>
          <w:rFonts w:ascii="黑体" w:eastAsia="黑体" w:hAnsi="黑体" w:hint="eastAsia"/>
          <w:bCs/>
          <w:szCs w:val="21"/>
        </w:rPr>
        <w:t>计数部分</w:t>
      </w:r>
    </w:p>
    <w:p w14:paraId="364BBCD5" w14:textId="260BC490" w:rsidR="00356632" w:rsidRDefault="00356632" w:rsidP="00356632">
      <w:pPr>
        <w:pStyle w:val="ab"/>
        <w:spacing w:line="320" w:lineRule="exact"/>
        <w:ind w:firstLine="420"/>
        <w:rPr>
          <w:rFonts w:ascii="宋体" w:hAnsi="宋体" w:hint="eastAsia"/>
          <w:sz w:val="21"/>
          <w:szCs w:val="21"/>
        </w:rPr>
      </w:pPr>
      <w:r>
        <w:rPr>
          <w:rFonts w:ascii="宋体" w:hAnsi="宋体" w:hint="eastAsia"/>
          <w:sz w:val="21"/>
          <w:szCs w:val="21"/>
        </w:rPr>
        <w:t>使用Canny边缘检测算法获取二值化图像的边缘，如图</w:t>
      </w:r>
      <w:r w:rsidR="009D2EB3">
        <w:rPr>
          <w:rFonts w:ascii="宋体" w:hAnsi="宋体" w:hint="eastAsia"/>
          <w:sz w:val="21"/>
          <w:szCs w:val="21"/>
        </w:rPr>
        <w:t>4</w:t>
      </w:r>
      <w:r>
        <w:rPr>
          <w:rFonts w:ascii="宋体" w:hAnsi="宋体" w:hint="eastAsia"/>
          <w:sz w:val="21"/>
          <w:szCs w:val="21"/>
        </w:rPr>
        <w:t>(左)所示。然后，运用轮廓识别算法提取完整轮廓，过滤轮廓长度小于阈值，或面积大于有效区域最大圆面积的轮廓，其中长度阈值为手动调整参数，受像素值影响。</w:t>
      </w:r>
      <w:r>
        <w:rPr>
          <w:rFonts w:ascii="宋体" w:hAnsi="宋体"/>
          <w:sz w:val="21"/>
          <w:szCs w:val="21"/>
        </w:rPr>
        <w:tab/>
      </w:r>
      <w:r>
        <w:rPr>
          <w:rFonts w:ascii="宋体" w:hAnsi="宋体" w:hint="eastAsia"/>
          <w:sz w:val="21"/>
          <w:szCs w:val="21"/>
        </w:rPr>
        <w:t>获取轮廓后，按照其相对亮环的位置分为两类(用蓝色标注内边缘，绿色标注外边缘)。判断轮廓类型时，巧妙利用Opencv的轮廓绘制函数，在空白画布上绘制较粗的轮廓，在另一空白画布上绘制填充轮廓区域，两者的交集就是轮廓的内部邻域。计算该邻域的平均像素值，设置亮度阈值，可获取该轮廓内部邻域的颜色，进而判断轮廓类型。</w:t>
      </w:r>
    </w:p>
    <w:p w14:paraId="129800E3" w14:textId="77777777" w:rsidR="00356632" w:rsidRDefault="00356632" w:rsidP="00356632">
      <w:pPr>
        <w:pStyle w:val="ab"/>
        <w:spacing w:line="320" w:lineRule="exact"/>
        <w:ind w:firstLineChars="200" w:firstLine="461"/>
        <w:rPr>
          <w:rFonts w:ascii="宋体" w:hAnsi="宋体" w:hint="eastAsia"/>
          <w:sz w:val="21"/>
          <w:szCs w:val="21"/>
        </w:rPr>
      </w:pPr>
      <w:r>
        <w:rPr>
          <w:rFonts w:ascii="宋体" w:hAnsi="宋体" w:hint="eastAsia"/>
          <w:sz w:val="21"/>
          <w:szCs w:val="21"/>
        </w:rPr>
        <w:t>获取轮廓类型后，将相邻2帧同类型轮廓按照面积差距两两配对，面积差距阈值同样为手动调整参数，受像素值影响。</w:t>
      </w:r>
    </w:p>
    <w:p w14:paraId="6C66BF35" w14:textId="77777777" w:rsidR="00356632" w:rsidRDefault="00356632" w:rsidP="00356632">
      <w:pPr>
        <w:pStyle w:val="ab"/>
        <w:spacing w:line="320" w:lineRule="exact"/>
        <w:ind w:firstLine="0"/>
        <w:rPr>
          <w:rFonts w:ascii="宋体" w:hAnsi="宋体" w:hint="eastAsia"/>
          <w:sz w:val="21"/>
          <w:szCs w:val="21"/>
        </w:rPr>
      </w:pPr>
      <w:r>
        <w:rPr>
          <w:rFonts w:ascii="宋体" w:hAnsi="宋体"/>
          <w:sz w:val="21"/>
          <w:szCs w:val="21"/>
        </w:rPr>
        <w:tab/>
      </w:r>
      <w:r>
        <w:rPr>
          <w:rFonts w:ascii="宋体" w:hAnsi="宋体" w:hint="eastAsia"/>
          <w:sz w:val="21"/>
          <w:szCs w:val="21"/>
        </w:rPr>
        <w:t>由于手机摄像头对焦问题，存在部分模糊帧，这些帧即使人眼观察也无法分辨明环暗环。此外，在环境亮度较高的情况下，会存在轮廓漏测问题。为了提高算法鲁棒性，计数算法只需要相邻2帧至少有一对匹配轮廓即可进行。</w:t>
      </w:r>
    </w:p>
    <w:p w14:paraId="3CC23DAE" w14:textId="77777777" w:rsidR="00356632" w:rsidRDefault="00356632" w:rsidP="00356632">
      <w:pPr>
        <w:pStyle w:val="ab"/>
        <w:spacing w:line="320" w:lineRule="exact"/>
        <w:ind w:firstLine="0"/>
        <w:rPr>
          <w:rFonts w:ascii="宋体" w:hAnsi="宋体" w:hint="eastAsia"/>
          <w:sz w:val="21"/>
          <w:szCs w:val="21"/>
        </w:rPr>
      </w:pPr>
      <w:r>
        <w:rPr>
          <w:rFonts w:ascii="宋体" w:hAnsi="宋体"/>
          <w:sz w:val="21"/>
          <w:szCs w:val="21"/>
        </w:rPr>
        <w:tab/>
      </w:r>
      <w:r>
        <w:rPr>
          <w:rFonts w:ascii="宋体" w:hAnsi="宋体" w:hint="eastAsia"/>
          <w:sz w:val="21"/>
          <w:szCs w:val="21"/>
        </w:rPr>
        <w:t>在已知至少一对匹配轮廓的情况下，可以根据其面积差判断当前亮环向外扩张还是向内收缩，还可以计算轮廓质心，作为干涉图样的中心。选取中心附近一定范围的像素点，计算平均强度，判断中心颜色。</w:t>
      </w:r>
    </w:p>
    <w:p w14:paraId="02C50592" w14:textId="77777777" w:rsidR="00356632" w:rsidRDefault="00356632" w:rsidP="00356632">
      <w:pPr>
        <w:pStyle w:val="ab"/>
        <w:spacing w:line="320" w:lineRule="exact"/>
        <w:ind w:firstLine="0"/>
        <w:rPr>
          <w:rFonts w:ascii="宋体" w:hAnsi="宋体" w:hint="eastAsia"/>
          <w:sz w:val="21"/>
          <w:szCs w:val="21"/>
        </w:rPr>
      </w:pPr>
      <w:r>
        <w:rPr>
          <w:rFonts w:ascii="宋体" w:hAnsi="宋体"/>
          <w:sz w:val="21"/>
          <w:szCs w:val="21"/>
        </w:rPr>
        <w:tab/>
      </w:r>
      <w:r>
        <w:rPr>
          <w:rFonts w:ascii="宋体" w:hAnsi="宋体" w:hint="eastAsia"/>
          <w:sz w:val="21"/>
          <w:szCs w:val="21"/>
        </w:rPr>
        <w:t>在已获取画面变化趋势和中心颜色变化的情况下，针对两种不同计数模式设计算法：</w:t>
      </w:r>
    </w:p>
    <w:p w14:paraId="72A8003F" w14:textId="28BA6DCF" w:rsidR="00F539B4" w:rsidRDefault="00356632" w:rsidP="00F539B4">
      <w:pPr>
        <w:pStyle w:val="ab"/>
        <w:spacing w:line="320" w:lineRule="exact"/>
        <w:ind w:firstLine="0"/>
        <w:rPr>
          <w:rFonts w:ascii="宋体" w:hAnsi="宋体"/>
          <w:sz w:val="21"/>
          <w:szCs w:val="21"/>
        </w:rPr>
      </w:pPr>
      <w:r>
        <w:rPr>
          <w:rFonts w:ascii="宋体" w:hAnsi="宋体"/>
          <w:sz w:val="21"/>
          <w:szCs w:val="21"/>
        </w:rPr>
        <w:tab/>
      </w:r>
      <w:r>
        <w:rPr>
          <w:rFonts w:ascii="宋体" w:hAnsi="宋体" w:hint="eastAsia"/>
          <w:sz w:val="21"/>
          <w:szCs w:val="21"/>
        </w:rPr>
        <w:t>对于扩张计数模式，当一个亮环从中心完全出现时，计数值增加；若因为画面抖动，导致它从环状退回圆状，计数值减少。</w:t>
      </w:r>
      <w:r w:rsidR="00F539B4">
        <w:rPr>
          <w:rFonts w:ascii="宋体" w:hAnsi="宋体" w:hint="eastAsia"/>
          <w:sz w:val="21"/>
          <w:szCs w:val="21"/>
        </w:rPr>
        <w:t>对于</w:t>
      </w:r>
      <w:r w:rsidR="00F539B4">
        <w:rPr>
          <w:rFonts w:ascii="宋体" w:hAnsi="宋体" w:hint="eastAsia"/>
          <w:sz w:val="21"/>
          <w:szCs w:val="21"/>
        </w:rPr>
        <w:t>收缩计数模式</w:t>
      </w:r>
      <w:r w:rsidR="00F539B4">
        <w:rPr>
          <w:rFonts w:ascii="宋体" w:hAnsi="宋体" w:hint="eastAsia"/>
          <w:sz w:val="21"/>
          <w:szCs w:val="21"/>
        </w:rPr>
        <w:t>，中心圆状亮斑完全消失时计数增加，画面抖动导致圆状退回环状时，计数值减少。</w:t>
      </w:r>
    </w:p>
    <w:p w14:paraId="740A7622" w14:textId="2429A50F" w:rsidR="00356632" w:rsidRDefault="00F539B4" w:rsidP="00F539B4">
      <w:pPr>
        <w:pStyle w:val="ab"/>
        <w:spacing w:line="320" w:lineRule="exact"/>
        <w:ind w:firstLine="420"/>
        <w:rPr>
          <w:rFonts w:ascii="宋体" w:hAnsi="宋体" w:hint="eastAsia"/>
          <w:sz w:val="21"/>
          <w:szCs w:val="21"/>
        </w:rPr>
      </w:pPr>
      <w:r>
        <w:rPr>
          <w:rFonts w:ascii="宋体" w:hAnsi="宋体" w:hint="eastAsia"/>
          <w:sz w:val="21"/>
          <w:szCs w:val="21"/>
        </w:rPr>
        <w:t>对此，提出以下</w:t>
      </w:r>
      <w:r w:rsidR="00356632">
        <w:rPr>
          <w:rFonts w:ascii="宋体" w:hAnsi="宋体" w:hint="eastAsia"/>
          <w:sz w:val="21"/>
          <w:szCs w:val="21"/>
        </w:rPr>
        <w:t>算法：中心颜色由红色变为黑色时，若画面变化趋势与当前计数模式相同，增加计数值；黑色变为红色时，若画面变化趋势与当前计数模式相反，减少计数值。</w:t>
      </w:r>
    </w:p>
    <w:p w14:paraId="5062FC3F" w14:textId="77777777" w:rsidR="00356632" w:rsidRDefault="00356632" w:rsidP="00356632">
      <w:pPr>
        <w:pStyle w:val="ab"/>
        <w:spacing w:line="320" w:lineRule="exact"/>
        <w:ind w:firstLine="0"/>
        <w:rPr>
          <w:rFonts w:ascii="宋体" w:hAnsi="宋体" w:hint="eastAsia"/>
          <w:sz w:val="21"/>
          <w:szCs w:val="21"/>
        </w:rPr>
      </w:pPr>
      <w:r>
        <w:rPr>
          <w:rFonts w:ascii="宋体" w:hAnsi="宋体"/>
          <w:sz w:val="21"/>
          <w:szCs w:val="21"/>
        </w:rPr>
        <w:tab/>
      </w:r>
      <w:r>
        <w:rPr>
          <w:rFonts w:ascii="宋体" w:hAnsi="宋体" w:hint="eastAsia"/>
          <w:sz w:val="21"/>
          <w:szCs w:val="21"/>
        </w:rPr>
        <w:t>通过计数值的增加和减少判定，可以最大程度的减少漏测，并排除圆环抖动对计数值的影响。在实际测验时，发现极少数情况下，仍存在误测，但考虑到相邻测量点间需要计数50至100个圆环，该误差在允许范围内。</w:t>
      </w:r>
    </w:p>
    <w:p w14:paraId="5F9D0CCF" w14:textId="66FEF6D4" w:rsidR="00894312" w:rsidRDefault="00356632" w:rsidP="006E4819">
      <w:pPr>
        <w:spacing w:line="320" w:lineRule="exact"/>
        <w:rPr>
          <w:szCs w:val="21"/>
        </w:rPr>
      </w:pPr>
      <w:r w:rsidRPr="007076E8">
        <w:rPr>
          <w:rFonts w:ascii="黑体" w:eastAsia="黑体" w:hAnsi="黑体"/>
          <w:bCs/>
          <w:szCs w:val="21"/>
        </w:rPr>
        <w:lastRenderedPageBreak/>
        <w:t>2</w:t>
      </w:r>
      <w:r w:rsidR="00894312">
        <w:rPr>
          <w:rFonts w:hint="eastAsia"/>
          <w:szCs w:val="21"/>
        </w:rPr>
        <w:t xml:space="preserve">.4   </w:t>
      </w:r>
      <w:r w:rsidRPr="007076E8">
        <w:rPr>
          <w:rFonts w:ascii="黑体" w:eastAsia="黑体" w:hAnsi="黑体" w:hint="eastAsia"/>
          <w:bCs/>
          <w:szCs w:val="21"/>
        </w:rPr>
        <w:t>渲染部分</w:t>
      </w:r>
    </w:p>
    <w:p w14:paraId="119A04C2" w14:textId="7D5A495D" w:rsidR="00356632" w:rsidRDefault="00356632" w:rsidP="00356632">
      <w:pPr>
        <w:pStyle w:val="ab"/>
        <w:spacing w:line="320" w:lineRule="exact"/>
        <w:ind w:firstLine="420"/>
        <w:rPr>
          <w:rFonts w:ascii="宋体" w:hAnsi="宋体" w:hint="eastAsia"/>
          <w:sz w:val="21"/>
          <w:szCs w:val="21"/>
        </w:rPr>
      </w:pPr>
      <w:r>
        <w:rPr>
          <w:rFonts w:ascii="宋体" w:hAnsi="宋体" w:hint="eastAsia"/>
          <w:sz w:val="21"/>
          <w:szCs w:val="21"/>
        </w:rPr>
        <w:t>为了可视化计数过程，将识别到的轮廓以不同颜色输出到原始图像上，如图</w:t>
      </w:r>
      <w:r w:rsidR="009D2EB3">
        <w:rPr>
          <w:rFonts w:ascii="宋体" w:hAnsi="宋体" w:hint="eastAsia"/>
          <w:sz w:val="21"/>
          <w:szCs w:val="21"/>
        </w:rPr>
        <w:t>4</w:t>
      </w:r>
      <w:r>
        <w:rPr>
          <w:rFonts w:ascii="宋体" w:hAnsi="宋体" w:hint="eastAsia"/>
          <w:sz w:val="21"/>
          <w:szCs w:val="21"/>
        </w:rPr>
        <w:t>(右)所示。</w:t>
      </w:r>
    </w:p>
    <w:p w14:paraId="5CB54D35" w14:textId="04551A51" w:rsidR="00356632" w:rsidRDefault="00356632" w:rsidP="00356632">
      <w:pPr>
        <w:pStyle w:val="ab"/>
        <w:spacing w:line="320" w:lineRule="exact"/>
        <w:ind w:firstLine="0"/>
        <w:rPr>
          <w:rFonts w:ascii="宋体" w:hAnsi="宋体"/>
          <w:sz w:val="21"/>
          <w:szCs w:val="21"/>
        </w:rPr>
      </w:pPr>
      <w:r>
        <w:rPr>
          <w:rFonts w:ascii="宋体" w:hAnsi="宋体"/>
          <w:sz w:val="21"/>
          <w:szCs w:val="21"/>
        </w:rPr>
        <w:tab/>
      </w:r>
      <w:r>
        <w:rPr>
          <w:rFonts w:ascii="宋体" w:hAnsi="宋体" w:hint="eastAsia"/>
          <w:sz w:val="21"/>
          <w:szCs w:val="21"/>
        </w:rPr>
        <w:t>在小程序中，仅一个页面且整个页面均为摄像区域，页面的左上角通过浮动框显示处理后的有效区域图像，</w:t>
      </w:r>
      <w:r w:rsidR="00764137">
        <w:rPr>
          <w:rFonts w:ascii="宋体" w:hAnsi="宋体" w:hint="eastAsia"/>
          <w:sz w:val="21"/>
          <w:szCs w:val="21"/>
        </w:rPr>
        <w:t>页面的右上角通过浮动框显示累计圆环数和当前处理延迟。</w:t>
      </w:r>
    </w:p>
    <w:p w14:paraId="0ECAA05A" w14:textId="1707F860" w:rsidR="006621D7" w:rsidRDefault="00356632" w:rsidP="00356632">
      <w:pPr>
        <w:spacing w:line="320" w:lineRule="exact"/>
        <w:ind w:firstLineChars="200" w:firstLine="461"/>
      </w:pPr>
      <w:r>
        <w:rPr>
          <w:rFonts w:ascii="宋体" w:hAnsi="宋体" w:hint="eastAsia"/>
          <w:szCs w:val="21"/>
        </w:rPr>
        <w:t>页面的底部为控制部分，中间的按钮控制计数开始与暂停，左侧按钮控制计数值的清零，右侧按钮将弹出设置框，控制手动调整参数。</w:t>
      </w:r>
    </w:p>
    <w:p w14:paraId="0E76441C" w14:textId="65326880" w:rsidR="006621D7" w:rsidRDefault="006621D7" w:rsidP="006621D7"/>
    <w:p w14:paraId="7062F81D" w14:textId="77777777" w:rsidR="00127FB7" w:rsidRPr="007076E8" w:rsidRDefault="00127FB7" w:rsidP="00127FB7">
      <w:pPr>
        <w:spacing w:line="320" w:lineRule="exact"/>
        <w:rPr>
          <w:rFonts w:ascii="黑体" w:eastAsia="黑体" w:hAnsi="黑体" w:hint="eastAsia"/>
          <w:sz w:val="24"/>
        </w:rPr>
      </w:pPr>
      <w:r w:rsidRPr="007076E8">
        <w:rPr>
          <w:rFonts w:ascii="黑体" w:eastAsia="黑体" w:hAnsi="黑体"/>
          <w:sz w:val="24"/>
        </w:rPr>
        <w:t>3</w:t>
      </w:r>
      <w:r w:rsidRPr="007076E8">
        <w:rPr>
          <w:rFonts w:ascii="黑体" w:eastAsia="黑体" w:hAnsi="黑体" w:hint="eastAsia"/>
          <w:sz w:val="24"/>
        </w:rPr>
        <w:t xml:space="preserve"> 研究过程</w:t>
      </w:r>
    </w:p>
    <w:p w14:paraId="5C02FB61" w14:textId="77777777" w:rsidR="00127FB7" w:rsidRDefault="00127FB7" w:rsidP="00127FB7">
      <w:pPr>
        <w:pStyle w:val="ab"/>
        <w:spacing w:line="320" w:lineRule="exact"/>
        <w:ind w:firstLine="420"/>
        <w:jc w:val="left"/>
        <w:rPr>
          <w:rFonts w:ascii="宋体" w:hAnsi="宋体" w:hint="eastAsia"/>
          <w:sz w:val="21"/>
          <w:szCs w:val="21"/>
        </w:rPr>
      </w:pPr>
      <w:r w:rsidRPr="007076E8">
        <w:rPr>
          <w:rFonts w:ascii="宋体" w:hAnsi="宋体" w:hint="eastAsia"/>
          <w:sz w:val="21"/>
          <w:szCs w:val="21"/>
        </w:rPr>
        <w:t>在前期研究中提出了</w:t>
      </w:r>
      <w:r>
        <w:rPr>
          <w:rFonts w:ascii="宋体" w:hAnsi="宋体" w:hint="eastAsia"/>
          <w:sz w:val="21"/>
          <w:szCs w:val="21"/>
        </w:rPr>
        <w:t>多条</w:t>
      </w:r>
      <w:r w:rsidRPr="007076E8">
        <w:rPr>
          <w:rFonts w:ascii="宋体" w:hAnsi="宋体" w:hint="eastAsia"/>
          <w:sz w:val="21"/>
          <w:szCs w:val="21"/>
        </w:rPr>
        <w:t>技术路线，但在</w:t>
      </w:r>
      <w:r>
        <w:rPr>
          <w:rFonts w:ascii="宋体" w:hAnsi="宋体" w:hint="eastAsia"/>
          <w:sz w:val="21"/>
          <w:szCs w:val="21"/>
        </w:rPr>
        <w:t>实际场景中，只有最后一种表现良好</w:t>
      </w:r>
      <w:r w:rsidRPr="007076E8">
        <w:rPr>
          <w:rFonts w:ascii="宋体" w:hAnsi="宋体" w:hint="eastAsia"/>
          <w:sz w:val="21"/>
          <w:szCs w:val="21"/>
        </w:rPr>
        <w:t>。</w:t>
      </w:r>
    </w:p>
    <w:p w14:paraId="76667CD1" w14:textId="376A37EF" w:rsidR="00046A29" w:rsidRPr="00046A29" w:rsidRDefault="00046A29" w:rsidP="00046A29">
      <w:pPr>
        <w:pStyle w:val="ab"/>
        <w:spacing w:line="320" w:lineRule="exact"/>
        <w:ind w:firstLine="0"/>
        <w:jc w:val="left"/>
        <w:rPr>
          <w:rFonts w:ascii="宋体" w:hAnsi="宋体" w:hint="eastAsia"/>
          <w:sz w:val="21"/>
          <w:szCs w:val="21"/>
        </w:rPr>
      </w:pPr>
      <w:r>
        <w:rPr>
          <w:rFonts w:hint="eastAsia"/>
        </w:rPr>
        <w:t xml:space="preserve">3.1   </w:t>
      </w:r>
      <w:r w:rsidRPr="007076E8">
        <w:rPr>
          <w:rFonts w:ascii="黑体" w:eastAsia="黑体" w:hAnsi="黑体" w:hint="eastAsia"/>
          <w:bCs/>
          <w:szCs w:val="21"/>
        </w:rPr>
        <w:t>预处理部分</w:t>
      </w:r>
    </w:p>
    <w:p w14:paraId="7972ACC0" w14:textId="77777777" w:rsidR="00127FB7" w:rsidRDefault="00127FB7" w:rsidP="00127FB7">
      <w:pPr>
        <w:pStyle w:val="ab"/>
        <w:spacing w:line="320" w:lineRule="exact"/>
        <w:ind w:firstLine="0"/>
        <w:jc w:val="left"/>
        <w:rPr>
          <w:rFonts w:ascii="宋体" w:hAnsi="宋体" w:hint="eastAsia"/>
          <w:sz w:val="21"/>
          <w:szCs w:val="21"/>
        </w:rPr>
      </w:pPr>
      <w:r>
        <w:rPr>
          <w:rFonts w:ascii="宋体" w:hAnsi="宋体"/>
          <w:sz w:val="21"/>
          <w:szCs w:val="21"/>
        </w:rPr>
        <w:tab/>
      </w:r>
      <w:r>
        <w:rPr>
          <w:rFonts w:ascii="宋体" w:hAnsi="宋体" w:hint="eastAsia"/>
          <w:sz w:val="21"/>
          <w:szCs w:val="21"/>
        </w:rPr>
        <w:t>在预处理部分，大致可以分为两种思路：基于滤波器的思路与基于形态学操作的思路。</w:t>
      </w:r>
    </w:p>
    <w:p w14:paraId="3F5A2CE6" w14:textId="6A55E1DE" w:rsidR="00127FB7" w:rsidRDefault="00127FB7" w:rsidP="00127FB7">
      <w:pPr>
        <w:pStyle w:val="ab"/>
        <w:spacing w:line="320" w:lineRule="exact"/>
        <w:ind w:firstLine="0"/>
        <w:jc w:val="left"/>
        <w:rPr>
          <w:sz w:val="21"/>
          <w:szCs w:val="21"/>
        </w:rPr>
      </w:pPr>
      <w:r>
        <w:rPr>
          <w:rFonts w:ascii="宋体" w:hAnsi="宋体"/>
          <w:sz w:val="21"/>
          <w:szCs w:val="21"/>
        </w:rPr>
        <w:tab/>
      </w:r>
      <w:r>
        <w:rPr>
          <w:rFonts w:ascii="宋体" w:hAnsi="宋体" w:hint="eastAsia"/>
          <w:sz w:val="21"/>
          <w:szCs w:val="21"/>
        </w:rPr>
        <w:t>早期采用滤波器思路，尝试了</w:t>
      </w:r>
      <w:r w:rsidRPr="000C61BB">
        <w:rPr>
          <w:rFonts w:ascii="宋体" w:hAnsi="宋体" w:hint="eastAsia"/>
          <w:sz w:val="21"/>
          <w:szCs w:val="21"/>
        </w:rPr>
        <w:t>中值滤波</w:t>
      </w:r>
      <w:r>
        <w:rPr>
          <w:rFonts w:ascii="宋体" w:hAnsi="宋体" w:hint="eastAsia"/>
          <w:sz w:val="21"/>
          <w:szCs w:val="21"/>
        </w:rPr>
        <w:t>，高斯滤波等，效果均不明显，因为我们预处理的目标是提取图像边缘进而提取轮廓，而滤波器会损失图像精度，尽管他们确实能快速消除噪声，但也增加了二值化的难度。</w:t>
      </w:r>
      <w:r w:rsidR="0055250B">
        <w:rPr>
          <w:rFonts w:hint="eastAsia"/>
          <w:sz w:val="21"/>
          <w:szCs w:val="21"/>
        </w:rPr>
        <w:t>下图分别为灰度化，均值滤波，中值滤波和锐度化处理：</w:t>
      </w:r>
    </w:p>
    <w:p w14:paraId="1BB8E437" w14:textId="1B669596" w:rsidR="0055250B" w:rsidRDefault="0055250B" w:rsidP="0055250B">
      <w:pPr>
        <w:pStyle w:val="ab"/>
        <w:spacing w:line="240" w:lineRule="auto"/>
        <w:ind w:firstLine="0"/>
        <w:jc w:val="left"/>
        <w:rPr>
          <w:rFonts w:ascii="宋体" w:hAnsi="宋体" w:hint="eastAsia"/>
          <w:sz w:val="21"/>
          <w:szCs w:val="21"/>
        </w:rPr>
      </w:pPr>
      <w:r>
        <w:rPr>
          <w:rFonts w:ascii="宋体" w:hAnsi="宋体" w:hint="eastAsia"/>
          <w:noProof/>
          <w:sz w:val="21"/>
          <w:szCs w:val="21"/>
        </w:rPr>
        <w:drawing>
          <wp:inline distT="0" distB="0" distL="0" distR="0" wp14:anchorId="38CDD8CA" wp14:editId="30893943">
            <wp:extent cx="2914650" cy="1485900"/>
            <wp:effectExtent l="0" t="0" r="0" b="0"/>
            <wp:docPr id="8866183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485900"/>
                    </a:xfrm>
                    <a:prstGeom prst="rect">
                      <a:avLst/>
                    </a:prstGeom>
                    <a:noFill/>
                    <a:ln>
                      <a:noFill/>
                    </a:ln>
                  </pic:spPr>
                </pic:pic>
              </a:graphicData>
            </a:graphic>
          </wp:inline>
        </w:drawing>
      </w:r>
    </w:p>
    <w:p w14:paraId="0EF1FB2B" w14:textId="5EAE7193" w:rsidR="0055250B" w:rsidRPr="0055250B" w:rsidRDefault="0055250B" w:rsidP="0055250B">
      <w:pPr>
        <w:pStyle w:val="ab"/>
        <w:spacing w:line="240" w:lineRule="auto"/>
        <w:ind w:firstLine="0"/>
        <w:jc w:val="center"/>
        <w:rPr>
          <w:rFonts w:ascii="宋体" w:hAnsi="宋体" w:hint="eastAsia"/>
          <w:szCs w:val="18"/>
        </w:rPr>
      </w:pPr>
      <w:r>
        <w:rPr>
          <w:rFonts w:ascii="宋体" w:hAnsi="宋体" w:hint="eastAsia"/>
          <w:szCs w:val="18"/>
        </w:rPr>
        <w:t>图</w:t>
      </w:r>
      <w:r w:rsidR="003544C5">
        <w:rPr>
          <w:rFonts w:ascii="宋体" w:hAnsi="宋体" w:hint="eastAsia"/>
          <w:szCs w:val="18"/>
        </w:rPr>
        <w:t>5</w:t>
      </w:r>
      <w:r>
        <w:rPr>
          <w:rFonts w:ascii="宋体" w:hAnsi="宋体" w:hint="eastAsia"/>
          <w:szCs w:val="18"/>
        </w:rPr>
        <w:t xml:space="preserve"> 模拟图像上的滤波器预处理</w:t>
      </w:r>
    </w:p>
    <w:p w14:paraId="6AE3B100" w14:textId="0319617A" w:rsidR="0055250B" w:rsidRDefault="00127FB7" w:rsidP="00127FB7">
      <w:pPr>
        <w:pStyle w:val="ab"/>
        <w:spacing w:line="320" w:lineRule="exact"/>
        <w:ind w:firstLine="0"/>
        <w:jc w:val="left"/>
        <w:rPr>
          <w:rFonts w:ascii="宋体" w:hAnsi="宋体" w:hint="eastAsia"/>
          <w:sz w:val="21"/>
          <w:szCs w:val="21"/>
        </w:rPr>
      </w:pPr>
      <w:r>
        <w:rPr>
          <w:rFonts w:ascii="宋体" w:hAnsi="宋体"/>
          <w:sz w:val="21"/>
          <w:szCs w:val="21"/>
        </w:rPr>
        <w:tab/>
      </w:r>
      <w:r w:rsidR="0055250B">
        <w:rPr>
          <w:rFonts w:ascii="宋体" w:hAnsi="宋体" w:hint="eastAsia"/>
          <w:sz w:val="21"/>
          <w:szCs w:val="21"/>
        </w:rPr>
        <w:t>可见，即使在简单的模拟图像上，滤波器预处理也无法突出边缘，轮廓识别不稳定。</w:t>
      </w:r>
    </w:p>
    <w:p w14:paraId="16337E93" w14:textId="53202107" w:rsidR="0055250B" w:rsidRPr="00292256" w:rsidRDefault="0055250B" w:rsidP="00127FB7">
      <w:pPr>
        <w:pStyle w:val="ab"/>
        <w:spacing w:line="320" w:lineRule="exact"/>
        <w:ind w:firstLine="0"/>
        <w:jc w:val="left"/>
        <w:rPr>
          <w:rFonts w:ascii="宋体" w:hAnsi="宋体" w:hint="eastAsia"/>
          <w:sz w:val="21"/>
          <w:szCs w:val="21"/>
        </w:rPr>
      </w:pPr>
      <w:r>
        <w:rPr>
          <w:rFonts w:ascii="宋体" w:hAnsi="宋体"/>
          <w:sz w:val="21"/>
          <w:szCs w:val="21"/>
        </w:rPr>
        <w:tab/>
      </w:r>
      <w:r>
        <w:rPr>
          <w:rFonts w:ascii="宋体" w:hAnsi="宋体" w:hint="eastAsia"/>
          <w:sz w:val="21"/>
          <w:szCs w:val="21"/>
        </w:rPr>
        <w:t>中期，尝试直接进行二值化，结合滤波器使用，效果见图</w:t>
      </w:r>
      <w:r w:rsidR="00987256">
        <w:rPr>
          <w:rFonts w:ascii="宋体" w:hAnsi="宋体" w:hint="eastAsia"/>
          <w:sz w:val="21"/>
          <w:szCs w:val="21"/>
        </w:rPr>
        <w:t>6</w:t>
      </w:r>
      <w:r w:rsidR="00292256">
        <w:rPr>
          <w:rFonts w:ascii="宋体" w:hAnsi="宋体" w:hint="eastAsia"/>
          <w:sz w:val="21"/>
          <w:szCs w:val="21"/>
        </w:rPr>
        <w:t>。</w:t>
      </w:r>
    </w:p>
    <w:p w14:paraId="65D4437F" w14:textId="2DA34BAD" w:rsidR="0055250B" w:rsidRDefault="0055250B" w:rsidP="0055250B">
      <w:pPr>
        <w:pStyle w:val="ab"/>
        <w:spacing w:line="240" w:lineRule="auto"/>
        <w:ind w:firstLine="0"/>
        <w:jc w:val="left"/>
        <w:rPr>
          <w:rFonts w:ascii="宋体" w:hAnsi="宋体" w:hint="eastAsia"/>
          <w:sz w:val="21"/>
          <w:szCs w:val="21"/>
        </w:rPr>
      </w:pPr>
      <w:r>
        <w:rPr>
          <w:rFonts w:ascii="宋体" w:hAnsi="宋体" w:hint="eastAsia"/>
          <w:noProof/>
          <w:sz w:val="21"/>
          <w:szCs w:val="21"/>
        </w:rPr>
        <w:drawing>
          <wp:inline distT="0" distB="0" distL="0" distR="0" wp14:anchorId="12A25115" wp14:editId="0F93A165">
            <wp:extent cx="2876550" cy="1219200"/>
            <wp:effectExtent l="0" t="0" r="0" b="0"/>
            <wp:docPr id="3759789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1219200"/>
                    </a:xfrm>
                    <a:prstGeom prst="rect">
                      <a:avLst/>
                    </a:prstGeom>
                    <a:noFill/>
                    <a:ln>
                      <a:noFill/>
                    </a:ln>
                  </pic:spPr>
                </pic:pic>
              </a:graphicData>
            </a:graphic>
          </wp:inline>
        </w:drawing>
      </w:r>
    </w:p>
    <w:p w14:paraId="382AB3C6" w14:textId="15435E69" w:rsidR="0055250B" w:rsidRPr="0055250B" w:rsidRDefault="0055250B" w:rsidP="0055250B">
      <w:pPr>
        <w:pStyle w:val="ab"/>
        <w:spacing w:line="240" w:lineRule="auto"/>
        <w:ind w:firstLine="0"/>
        <w:jc w:val="center"/>
        <w:rPr>
          <w:rFonts w:ascii="宋体" w:hAnsi="宋体" w:hint="eastAsia"/>
          <w:szCs w:val="18"/>
        </w:rPr>
      </w:pPr>
      <w:r>
        <w:rPr>
          <w:rFonts w:ascii="宋体" w:hAnsi="宋体" w:hint="eastAsia"/>
          <w:szCs w:val="18"/>
        </w:rPr>
        <w:t>图</w:t>
      </w:r>
      <w:r w:rsidR="003544C5">
        <w:rPr>
          <w:rFonts w:ascii="宋体" w:hAnsi="宋体" w:hint="eastAsia"/>
          <w:szCs w:val="18"/>
        </w:rPr>
        <w:t>6</w:t>
      </w:r>
      <w:r>
        <w:rPr>
          <w:rFonts w:ascii="宋体" w:hAnsi="宋体" w:hint="eastAsia"/>
          <w:szCs w:val="18"/>
        </w:rPr>
        <w:t xml:space="preserve"> 模拟图像上的二值化+滤波器预处理</w:t>
      </w:r>
    </w:p>
    <w:p w14:paraId="44476E51" w14:textId="4D5A490F" w:rsidR="0055250B" w:rsidRDefault="0055250B" w:rsidP="0055250B">
      <w:pPr>
        <w:pStyle w:val="ab"/>
        <w:spacing w:line="320" w:lineRule="exact"/>
        <w:ind w:firstLine="420"/>
        <w:jc w:val="left"/>
        <w:rPr>
          <w:rFonts w:ascii="宋体" w:hAnsi="宋体" w:hint="eastAsia"/>
          <w:sz w:val="21"/>
          <w:szCs w:val="21"/>
        </w:rPr>
      </w:pPr>
      <w:r>
        <w:rPr>
          <w:rFonts w:ascii="宋体" w:hAnsi="宋体" w:hint="eastAsia"/>
          <w:sz w:val="21"/>
          <w:szCs w:val="21"/>
        </w:rPr>
        <w:t>仅二值化处理后</w:t>
      </w:r>
      <w:r w:rsidR="000B34BD">
        <w:rPr>
          <w:rFonts w:ascii="宋体" w:hAnsi="宋体" w:hint="eastAsia"/>
          <w:sz w:val="21"/>
          <w:szCs w:val="21"/>
        </w:rPr>
        <w:t>即可</w:t>
      </w:r>
      <w:r>
        <w:rPr>
          <w:rFonts w:ascii="宋体" w:hAnsi="宋体" w:hint="eastAsia"/>
          <w:sz w:val="21"/>
          <w:szCs w:val="21"/>
        </w:rPr>
        <w:t>识别所有轮廓，各种滤波器算法对结果无影响。在此基础上，设计了第一版小程序，通过摄像头识别屏幕上播放的模拟视频，可以稳定计数。但实验环境下，由于背景颜色复杂，画面至少包含背景颜色，光屏暗环颜色，光屏亮环颜色这三种颜色，单次二值化处理不可能完全区分这三种颜色。</w:t>
      </w:r>
    </w:p>
    <w:p w14:paraId="7BE00A80" w14:textId="3E8E24FC" w:rsidR="0055250B" w:rsidRDefault="0055250B" w:rsidP="0055250B">
      <w:pPr>
        <w:pStyle w:val="ab"/>
        <w:spacing w:line="320" w:lineRule="exact"/>
        <w:ind w:firstLine="420"/>
        <w:jc w:val="left"/>
        <w:rPr>
          <w:rFonts w:ascii="宋体" w:hAnsi="宋体" w:hint="eastAsia"/>
          <w:sz w:val="21"/>
          <w:szCs w:val="21"/>
        </w:rPr>
      </w:pPr>
      <w:r>
        <w:rPr>
          <w:rFonts w:ascii="宋体" w:hAnsi="宋体" w:hint="eastAsia"/>
          <w:sz w:val="21"/>
          <w:szCs w:val="21"/>
        </w:rPr>
        <w:t>然后，在单次二值化的基础上，引入分次</w:t>
      </w:r>
      <w:r w:rsidRPr="0055250B">
        <w:rPr>
          <w:rFonts w:ascii="宋体" w:hAnsi="宋体"/>
          <w:sz w:val="21"/>
          <w:szCs w:val="21"/>
        </w:rPr>
        <w:t>全局二值化</w:t>
      </w:r>
      <w:r>
        <w:rPr>
          <w:rFonts w:ascii="宋体" w:hAnsi="宋体" w:hint="eastAsia"/>
          <w:sz w:val="21"/>
          <w:szCs w:val="21"/>
        </w:rPr>
        <w:t>，效果较好，但图像上有大量肉眼难以分辨的噪点，这些噪点可能干扰有效区域提取和之后的边缘提取。</w:t>
      </w:r>
      <w:r>
        <w:rPr>
          <w:rFonts w:ascii="宋体" w:hAnsi="宋体"/>
          <w:sz w:val="21"/>
          <w:szCs w:val="21"/>
        </w:rPr>
        <w:t xml:space="preserve"> </w:t>
      </w:r>
    </w:p>
    <w:p w14:paraId="4FE39663" w14:textId="71819209" w:rsidR="0076759F" w:rsidRDefault="0055250B" w:rsidP="0055250B">
      <w:pPr>
        <w:pStyle w:val="ab"/>
        <w:spacing w:line="320" w:lineRule="exact"/>
        <w:ind w:firstLine="420"/>
        <w:jc w:val="left"/>
        <w:rPr>
          <w:rFonts w:ascii="宋体" w:hAnsi="宋体" w:hint="eastAsia"/>
          <w:sz w:val="21"/>
          <w:szCs w:val="21"/>
        </w:rPr>
      </w:pPr>
      <w:r>
        <w:rPr>
          <w:rFonts w:ascii="宋体" w:hAnsi="宋体" w:hint="eastAsia"/>
          <w:sz w:val="21"/>
          <w:szCs w:val="21"/>
        </w:rPr>
        <w:t>为了消除噪点，使用了</w:t>
      </w:r>
      <w:r w:rsidR="00127FB7">
        <w:rPr>
          <w:rFonts w:ascii="宋体" w:hAnsi="宋体" w:hint="eastAsia"/>
          <w:sz w:val="21"/>
          <w:szCs w:val="21"/>
        </w:rPr>
        <w:t>腐蚀和膨胀</w:t>
      </w:r>
      <w:r>
        <w:rPr>
          <w:rFonts w:ascii="宋体" w:hAnsi="宋体" w:hint="eastAsia"/>
          <w:sz w:val="21"/>
          <w:szCs w:val="21"/>
        </w:rPr>
        <w:t>的形态学操作</w:t>
      </w:r>
      <w:r w:rsidR="00127FB7">
        <w:rPr>
          <w:rFonts w:ascii="宋体" w:hAnsi="宋体" w:hint="eastAsia"/>
          <w:sz w:val="21"/>
          <w:szCs w:val="21"/>
        </w:rPr>
        <w:t>。</w:t>
      </w:r>
      <w:r w:rsidR="0076759F" w:rsidRPr="0076759F">
        <w:rPr>
          <w:rFonts w:ascii="宋体" w:hAnsi="宋体" w:hint="eastAsia"/>
          <w:sz w:val="21"/>
          <w:szCs w:val="21"/>
        </w:rPr>
        <w:t>腐蚀操作通过将图像中的每个像素值替换为其邻域内的最小值，从而缩小前景对象（通常是白色区域）。膨胀操作通过将图像中的每个像素值替换为其邻域内的最大值，从而扩大前景对象。具体来说，腐蚀会使前景对象的边界向内收缩，去除小的白色噪声点</w:t>
      </w:r>
      <w:r w:rsidR="0076759F">
        <w:rPr>
          <w:rFonts w:ascii="宋体" w:hAnsi="宋体" w:hint="eastAsia"/>
          <w:sz w:val="21"/>
          <w:szCs w:val="21"/>
        </w:rPr>
        <w:t>，</w:t>
      </w:r>
      <w:r w:rsidR="0076759F" w:rsidRPr="0076759F">
        <w:rPr>
          <w:rFonts w:ascii="宋体" w:hAnsi="宋体"/>
          <w:sz w:val="21"/>
          <w:szCs w:val="21"/>
        </w:rPr>
        <w:t>膨胀会使前景对象的边界向外扩展，填补小的黑色孔洞。</w:t>
      </w:r>
    </w:p>
    <w:p w14:paraId="017943CF" w14:textId="6686D6FB" w:rsidR="00127FB7" w:rsidRDefault="00127FB7" w:rsidP="0055250B">
      <w:pPr>
        <w:pStyle w:val="ab"/>
        <w:spacing w:line="320" w:lineRule="exact"/>
        <w:ind w:firstLine="420"/>
        <w:jc w:val="left"/>
        <w:rPr>
          <w:rFonts w:ascii="宋体" w:hAnsi="宋体" w:hint="eastAsia"/>
          <w:sz w:val="21"/>
          <w:szCs w:val="21"/>
        </w:rPr>
      </w:pPr>
      <w:r>
        <w:rPr>
          <w:rFonts w:ascii="宋体" w:hAnsi="宋体" w:hint="eastAsia"/>
          <w:sz w:val="21"/>
          <w:szCs w:val="21"/>
        </w:rPr>
        <w:t>先腐蚀后膨胀被称为一次开运算，可以平滑图像边界，去除小噪声</w:t>
      </w:r>
      <w:r w:rsidR="00046A29">
        <w:rPr>
          <w:rFonts w:ascii="宋体" w:hAnsi="宋体" w:hint="eastAsia"/>
          <w:sz w:val="21"/>
          <w:szCs w:val="21"/>
        </w:rPr>
        <w:t>；</w:t>
      </w:r>
      <w:r w:rsidR="00046A29" w:rsidRPr="00046A29">
        <w:rPr>
          <w:rFonts w:ascii="宋体" w:hAnsi="宋体"/>
          <w:sz w:val="21"/>
          <w:szCs w:val="21"/>
        </w:rPr>
        <w:t>先膨胀后腐蚀</w:t>
      </w:r>
      <w:r w:rsidR="00046A29">
        <w:rPr>
          <w:rFonts w:ascii="宋体" w:hAnsi="宋体" w:hint="eastAsia"/>
          <w:sz w:val="21"/>
          <w:szCs w:val="21"/>
        </w:rPr>
        <w:t>被称为一次闭运算，</w:t>
      </w:r>
      <w:r w:rsidR="00046A29" w:rsidRPr="00046A29">
        <w:rPr>
          <w:rFonts w:ascii="宋体" w:hAnsi="宋体"/>
          <w:sz w:val="21"/>
          <w:szCs w:val="21"/>
        </w:rPr>
        <w:t>用于填补小孔洞</w:t>
      </w:r>
      <w:r w:rsidR="00046A29">
        <w:rPr>
          <w:rFonts w:ascii="宋体" w:hAnsi="宋体" w:hint="eastAsia"/>
          <w:sz w:val="21"/>
          <w:szCs w:val="21"/>
        </w:rPr>
        <w:t>。</w:t>
      </w:r>
      <w:r w:rsidR="0003668D">
        <w:rPr>
          <w:rFonts w:ascii="宋体" w:hAnsi="宋体" w:hint="eastAsia"/>
          <w:sz w:val="21"/>
          <w:szCs w:val="21"/>
        </w:rPr>
        <w:t>通过开运算和闭运算，可以消除亮环和暗环上的噪点，使其轮廓更完整。形态学处理前后见图</w:t>
      </w:r>
      <w:r w:rsidR="000C4FF7">
        <w:rPr>
          <w:rFonts w:ascii="宋体" w:hAnsi="宋体" w:hint="eastAsia"/>
          <w:sz w:val="21"/>
          <w:szCs w:val="21"/>
        </w:rPr>
        <w:t>3</w:t>
      </w:r>
      <w:r w:rsidR="0003668D">
        <w:rPr>
          <w:rFonts w:ascii="宋体" w:hAnsi="宋体" w:hint="eastAsia"/>
          <w:sz w:val="21"/>
          <w:szCs w:val="21"/>
        </w:rPr>
        <w:t>。</w:t>
      </w:r>
    </w:p>
    <w:p w14:paraId="3F1D72DA" w14:textId="32658194" w:rsidR="002C5676" w:rsidRPr="00632FEA" w:rsidRDefault="002C5676" w:rsidP="0055250B">
      <w:pPr>
        <w:pStyle w:val="ab"/>
        <w:spacing w:line="320" w:lineRule="exact"/>
        <w:ind w:firstLine="420"/>
        <w:jc w:val="left"/>
        <w:rPr>
          <w:rFonts w:ascii="宋体" w:hAnsi="宋体" w:hint="eastAsia"/>
          <w:sz w:val="21"/>
          <w:szCs w:val="21"/>
        </w:rPr>
      </w:pPr>
      <w:r>
        <w:rPr>
          <w:rFonts w:ascii="宋体" w:hAnsi="宋体" w:hint="eastAsia"/>
          <w:sz w:val="21"/>
          <w:szCs w:val="21"/>
        </w:rPr>
        <w:t>形态学处理的计算时间</w:t>
      </w:r>
      <w:r w:rsidR="008A5509">
        <w:rPr>
          <w:rFonts w:ascii="宋体" w:hAnsi="宋体" w:hint="eastAsia"/>
          <w:sz w:val="21"/>
          <w:szCs w:val="21"/>
        </w:rPr>
        <w:t>随着</w:t>
      </w:r>
      <w:r>
        <w:rPr>
          <w:rFonts w:ascii="宋体" w:hAnsi="宋体" w:hint="eastAsia"/>
          <w:sz w:val="21"/>
          <w:szCs w:val="21"/>
        </w:rPr>
        <w:t>邻域大小</w:t>
      </w:r>
      <w:r w:rsidR="008A5509">
        <w:rPr>
          <w:rFonts w:ascii="宋体" w:hAnsi="宋体" w:hint="eastAsia"/>
          <w:sz w:val="21"/>
          <w:szCs w:val="21"/>
        </w:rPr>
        <w:t>增加呈指数增长，经过手动调整，发现第一次二值化后</w:t>
      </w:r>
      <w:r w:rsidR="00C107F1">
        <w:rPr>
          <w:rFonts w:ascii="宋体" w:hAnsi="宋体" w:hint="eastAsia"/>
          <w:sz w:val="21"/>
          <w:szCs w:val="21"/>
        </w:rPr>
        <w:t>，大部分情况下选择5x5的邻域范围足以定位有效区域，极少数情况下残留噪点会干扰有效区域生成，导致当前帧面积远大于上一帧</w:t>
      </w:r>
      <w:r w:rsidR="00DA27A9">
        <w:rPr>
          <w:rFonts w:ascii="宋体" w:hAnsi="宋体" w:hint="eastAsia"/>
          <w:sz w:val="21"/>
          <w:szCs w:val="21"/>
        </w:rPr>
        <w:t>面积，暂时扩展到7x7的邻域范围可排除。</w:t>
      </w:r>
      <w:r w:rsidR="00D733AE">
        <w:rPr>
          <w:rFonts w:ascii="宋体" w:hAnsi="宋体" w:hint="eastAsia"/>
          <w:sz w:val="21"/>
          <w:szCs w:val="21"/>
        </w:rPr>
        <w:t>若推广后发现进一步的扩展需求，可以在此基础上实现自动扩展形态学处理邻域。第二次二值化的形态学邻域选择只能手动调整，目前</w:t>
      </w:r>
      <w:r w:rsidR="00632FEA">
        <w:rPr>
          <w:rFonts w:ascii="宋体" w:hAnsi="宋体" w:hint="eastAsia"/>
          <w:sz w:val="21"/>
          <w:szCs w:val="21"/>
        </w:rPr>
        <w:t>明确</w:t>
      </w:r>
      <w:r w:rsidR="00D733AE">
        <w:rPr>
          <w:rFonts w:ascii="宋体" w:hAnsi="宋体" w:hint="eastAsia"/>
          <w:sz w:val="21"/>
          <w:szCs w:val="21"/>
        </w:rPr>
        <w:t>9x9</w:t>
      </w:r>
      <w:r w:rsidR="00632FEA">
        <w:rPr>
          <w:rFonts w:ascii="宋体" w:hAnsi="宋体" w:hint="eastAsia"/>
          <w:sz w:val="21"/>
          <w:szCs w:val="21"/>
        </w:rPr>
        <w:t>邻域可基本完成识别要求，13x13邻域及以上对效果提升不明显。</w:t>
      </w:r>
    </w:p>
    <w:p w14:paraId="77BEC159" w14:textId="6FFCFE1A" w:rsidR="00046A29" w:rsidRDefault="00046A29" w:rsidP="00127FB7">
      <w:pPr>
        <w:pStyle w:val="ab"/>
        <w:spacing w:line="320" w:lineRule="exact"/>
        <w:ind w:firstLine="0"/>
        <w:jc w:val="left"/>
        <w:rPr>
          <w:rFonts w:ascii="宋体" w:hAnsi="宋体" w:hint="eastAsia"/>
          <w:sz w:val="21"/>
          <w:szCs w:val="21"/>
        </w:rPr>
      </w:pPr>
      <w:r>
        <w:rPr>
          <w:rFonts w:ascii="宋体" w:hAnsi="宋体"/>
          <w:sz w:val="21"/>
          <w:szCs w:val="21"/>
        </w:rPr>
        <w:tab/>
      </w:r>
      <w:r w:rsidR="000D2E75">
        <w:rPr>
          <w:rFonts w:ascii="宋体" w:hAnsi="宋体" w:hint="eastAsia"/>
          <w:sz w:val="21"/>
          <w:szCs w:val="21"/>
        </w:rPr>
        <w:t>二值化阈值的选取会严重影响处理效果。</w:t>
      </w:r>
      <w:r>
        <w:rPr>
          <w:rFonts w:ascii="宋体" w:hAnsi="宋体" w:hint="eastAsia"/>
          <w:sz w:val="21"/>
          <w:szCs w:val="21"/>
        </w:rPr>
        <w:t>为了获取合适的二值化阈值，尝试了各种自适应算法，结合真实场景视频中的</w:t>
      </w:r>
      <w:r w:rsidR="0055250B">
        <w:rPr>
          <w:rFonts w:ascii="宋体" w:hAnsi="宋体" w:hint="eastAsia"/>
          <w:sz w:val="21"/>
          <w:szCs w:val="21"/>
        </w:rPr>
        <w:t>红色频道</w:t>
      </w:r>
      <w:r>
        <w:rPr>
          <w:rFonts w:ascii="宋体" w:hAnsi="宋体" w:hint="eastAsia"/>
          <w:sz w:val="21"/>
          <w:szCs w:val="21"/>
        </w:rPr>
        <w:t>光强分布</w:t>
      </w:r>
      <w:r w:rsidR="0055250B">
        <w:rPr>
          <w:rFonts w:ascii="宋体" w:hAnsi="宋体" w:hint="eastAsia"/>
          <w:sz w:val="21"/>
          <w:szCs w:val="21"/>
        </w:rPr>
        <w:t>，选择使用</w:t>
      </w:r>
      <w:r w:rsidR="0055250B" w:rsidRPr="0055250B">
        <w:rPr>
          <w:rFonts w:ascii="宋体" w:hAnsi="宋体"/>
          <w:sz w:val="21"/>
          <w:szCs w:val="21"/>
        </w:rPr>
        <w:t>全局二值化</w:t>
      </w:r>
      <w:r w:rsidR="0055250B">
        <w:rPr>
          <w:rFonts w:ascii="宋体" w:hAnsi="宋体" w:hint="eastAsia"/>
          <w:sz w:val="21"/>
          <w:szCs w:val="21"/>
        </w:rPr>
        <w:t>算法，并通过提取峰值，</w:t>
      </w:r>
      <w:r w:rsidR="00774BDE">
        <w:rPr>
          <w:rFonts w:ascii="宋体" w:hAnsi="宋体" w:hint="eastAsia"/>
          <w:sz w:val="21"/>
          <w:szCs w:val="21"/>
        </w:rPr>
        <w:t>以</w:t>
      </w:r>
      <w:r w:rsidR="0055250B">
        <w:rPr>
          <w:rFonts w:ascii="宋体" w:hAnsi="宋体" w:hint="eastAsia"/>
          <w:sz w:val="21"/>
          <w:szCs w:val="21"/>
        </w:rPr>
        <w:t>峰值间的低谷</w:t>
      </w:r>
      <w:r w:rsidR="00774BDE">
        <w:rPr>
          <w:rFonts w:ascii="宋体" w:hAnsi="宋体" w:hint="eastAsia"/>
          <w:sz w:val="21"/>
          <w:szCs w:val="21"/>
        </w:rPr>
        <w:t>为阈值</w:t>
      </w:r>
      <w:r w:rsidR="0055250B">
        <w:rPr>
          <w:rFonts w:ascii="宋体" w:hAnsi="宋体" w:hint="eastAsia"/>
          <w:sz w:val="21"/>
          <w:szCs w:val="21"/>
        </w:rPr>
        <w:t>获取有效区域。考虑到有效区域形状不规则，额外设计了掩码矩阵，以准确描述有效区域。</w:t>
      </w:r>
    </w:p>
    <w:p w14:paraId="193BB9CD" w14:textId="5265207D" w:rsidR="00046A29" w:rsidRDefault="00046A29" w:rsidP="00127FB7">
      <w:pPr>
        <w:pStyle w:val="ab"/>
        <w:spacing w:line="320" w:lineRule="exact"/>
        <w:ind w:firstLine="0"/>
        <w:jc w:val="left"/>
        <w:rPr>
          <w:rFonts w:ascii="宋体" w:hAnsi="宋体" w:hint="eastAsia"/>
          <w:sz w:val="21"/>
          <w:szCs w:val="21"/>
        </w:rPr>
      </w:pPr>
      <w:r>
        <w:rPr>
          <w:rFonts w:ascii="宋体" w:hAnsi="宋体"/>
          <w:sz w:val="21"/>
          <w:szCs w:val="21"/>
        </w:rPr>
        <w:lastRenderedPageBreak/>
        <w:tab/>
      </w:r>
      <w:r w:rsidRPr="00046A29">
        <w:rPr>
          <w:rFonts w:ascii="宋体" w:hAnsi="宋体"/>
          <w:sz w:val="21"/>
          <w:szCs w:val="21"/>
        </w:rPr>
        <w:t>最终，我们选择了分次二值化和形态学操作的组合方法，放弃了各种滤波器。这种方法在实际应用中表现出色，能够有效提取图像边缘并去除噪声。</w:t>
      </w:r>
    </w:p>
    <w:p w14:paraId="242AFDEB" w14:textId="1309EF23" w:rsidR="00127FB7" w:rsidRDefault="00774BDE" w:rsidP="00127FB7">
      <w:pPr>
        <w:pStyle w:val="ab"/>
        <w:spacing w:line="320" w:lineRule="exact"/>
        <w:ind w:firstLine="0"/>
        <w:jc w:val="left"/>
        <w:rPr>
          <w:rFonts w:ascii="宋体" w:hAnsi="宋体" w:hint="eastAsia"/>
          <w:sz w:val="21"/>
          <w:szCs w:val="21"/>
        </w:rPr>
      </w:pPr>
      <w:r>
        <w:rPr>
          <w:rFonts w:hint="eastAsia"/>
        </w:rPr>
        <w:t>3.</w:t>
      </w:r>
      <w:r w:rsidR="0092712B">
        <w:rPr>
          <w:rFonts w:hint="eastAsia"/>
        </w:rPr>
        <w:t>2</w:t>
      </w:r>
      <w:r>
        <w:rPr>
          <w:rFonts w:hint="eastAsia"/>
        </w:rPr>
        <w:t xml:space="preserve">   </w:t>
      </w:r>
      <w:r>
        <w:rPr>
          <w:rFonts w:ascii="黑体" w:eastAsia="黑体" w:hAnsi="黑体" w:hint="eastAsia"/>
          <w:bCs/>
          <w:szCs w:val="21"/>
        </w:rPr>
        <w:t>计数</w:t>
      </w:r>
      <w:r w:rsidRPr="007076E8">
        <w:rPr>
          <w:rFonts w:ascii="黑体" w:eastAsia="黑体" w:hAnsi="黑体" w:hint="eastAsia"/>
          <w:bCs/>
          <w:szCs w:val="21"/>
        </w:rPr>
        <w:t>部分</w:t>
      </w:r>
    </w:p>
    <w:p w14:paraId="09CE6F83" w14:textId="59EA7F89" w:rsidR="00734EA7" w:rsidRDefault="00127FB7" w:rsidP="00127FB7">
      <w:pPr>
        <w:pStyle w:val="ab"/>
        <w:spacing w:line="320" w:lineRule="exact"/>
        <w:ind w:firstLine="0"/>
        <w:jc w:val="left"/>
        <w:rPr>
          <w:rFonts w:ascii="宋体" w:hAnsi="宋体" w:hint="eastAsia"/>
          <w:sz w:val="21"/>
          <w:szCs w:val="21"/>
        </w:rPr>
      </w:pPr>
      <w:r>
        <w:rPr>
          <w:rFonts w:ascii="宋体" w:hAnsi="宋体"/>
          <w:sz w:val="21"/>
          <w:szCs w:val="21"/>
        </w:rPr>
        <w:tab/>
      </w:r>
      <w:r w:rsidR="00734EA7" w:rsidRPr="00734EA7">
        <w:rPr>
          <w:rFonts w:ascii="宋体" w:hAnsi="宋体"/>
          <w:sz w:val="21"/>
          <w:szCs w:val="21"/>
        </w:rPr>
        <w:t>在计数阶段，我们比较了两种技术路线：霍夫圆检测和Canny边缘检测+轮廓识别</w:t>
      </w:r>
      <w:r w:rsidR="00620AAD" w:rsidRPr="007076E8">
        <w:rPr>
          <w:rFonts w:ascii="宋体" w:hAnsi="宋体" w:hint="eastAsia"/>
          <w:szCs w:val="21"/>
          <w:vertAlign w:val="superscript"/>
        </w:rPr>
        <w:t>[</w:t>
      </w:r>
      <w:r w:rsidR="00620AAD">
        <w:rPr>
          <w:rFonts w:ascii="宋体" w:hAnsi="宋体" w:hint="eastAsia"/>
          <w:szCs w:val="21"/>
          <w:vertAlign w:val="superscript"/>
        </w:rPr>
        <w:t>5</w:t>
      </w:r>
      <w:r w:rsidR="00620AAD" w:rsidRPr="007076E8">
        <w:rPr>
          <w:rFonts w:ascii="宋体" w:hAnsi="宋体" w:hint="eastAsia"/>
          <w:szCs w:val="21"/>
          <w:vertAlign w:val="superscript"/>
        </w:rPr>
        <w:t>]</w:t>
      </w:r>
      <w:r w:rsidR="00734EA7" w:rsidRPr="00734EA7">
        <w:rPr>
          <w:rFonts w:ascii="宋体" w:hAnsi="宋体"/>
          <w:sz w:val="21"/>
          <w:szCs w:val="21"/>
        </w:rPr>
        <w:t>。</w:t>
      </w:r>
    </w:p>
    <w:p w14:paraId="52ED4CCA" w14:textId="104B0682" w:rsidR="00734EA7" w:rsidRDefault="00734EA7" w:rsidP="00734EA7">
      <w:pPr>
        <w:pStyle w:val="ab"/>
        <w:spacing w:line="320" w:lineRule="exact"/>
        <w:ind w:firstLine="420"/>
        <w:jc w:val="left"/>
        <w:rPr>
          <w:rFonts w:ascii="宋体" w:hAnsi="宋体" w:hint="eastAsia"/>
          <w:sz w:val="21"/>
          <w:szCs w:val="21"/>
        </w:rPr>
      </w:pPr>
      <w:r w:rsidRPr="00734EA7">
        <w:rPr>
          <w:rFonts w:ascii="宋体" w:hAnsi="宋体"/>
          <w:sz w:val="21"/>
          <w:szCs w:val="21"/>
        </w:rPr>
        <w:t>霍夫圆检测算法通过在参数空间中寻找圆的参数（圆心和半径），从而检测图像中的圆形对象。该算法理论上可以检测出图像中的所有圆。在实验中，霍夫圆检测算法能够识别出一些圆形对象，但对于有色圆环的效果有限，该算法容易受到噪声干扰，产生大量误检。</w:t>
      </w:r>
    </w:p>
    <w:p w14:paraId="7CC5DA5F" w14:textId="7831ED78" w:rsidR="00734EA7" w:rsidRDefault="00734EA7" w:rsidP="00127FB7">
      <w:pPr>
        <w:pStyle w:val="ab"/>
        <w:spacing w:line="320" w:lineRule="exact"/>
        <w:ind w:firstLine="420"/>
        <w:jc w:val="left"/>
        <w:rPr>
          <w:rFonts w:ascii="宋体" w:hAnsi="宋体" w:hint="eastAsia"/>
          <w:sz w:val="21"/>
          <w:szCs w:val="21"/>
        </w:rPr>
      </w:pPr>
      <w:r w:rsidRPr="00734EA7">
        <w:rPr>
          <w:rFonts w:ascii="宋体" w:hAnsi="宋体"/>
          <w:sz w:val="21"/>
          <w:szCs w:val="21"/>
        </w:rPr>
        <w:t>Canny边缘检测通过计算图像梯度，检测出像素变化超过阈值的边缘点</w:t>
      </w:r>
      <w:r w:rsidR="00771051">
        <w:rPr>
          <w:rFonts w:ascii="宋体" w:hAnsi="宋体" w:hint="eastAsia"/>
          <w:sz w:val="21"/>
          <w:szCs w:val="21"/>
        </w:rPr>
        <w:t>。由于图像已经二值化，此处阈值的选取对结果无影响</w:t>
      </w:r>
      <w:r w:rsidRPr="00734EA7">
        <w:rPr>
          <w:rFonts w:ascii="宋体" w:hAnsi="宋体"/>
          <w:sz w:val="21"/>
          <w:szCs w:val="21"/>
        </w:rPr>
        <w:t>。</w:t>
      </w:r>
      <w:r w:rsidR="00771051">
        <w:rPr>
          <w:rFonts w:ascii="宋体" w:hAnsi="宋体" w:hint="eastAsia"/>
          <w:sz w:val="21"/>
          <w:szCs w:val="21"/>
        </w:rPr>
        <w:t>获取边缘点后，</w:t>
      </w:r>
      <w:r w:rsidRPr="00734EA7">
        <w:rPr>
          <w:rFonts w:ascii="宋体" w:hAnsi="宋体"/>
          <w:sz w:val="21"/>
          <w:szCs w:val="21"/>
        </w:rPr>
        <w:t>通过轮廓识别算法，将这些边缘点连接成完整的轮廓。</w:t>
      </w:r>
      <w:r w:rsidR="00CF02F7">
        <w:rPr>
          <w:rFonts w:ascii="宋体" w:hAnsi="宋体" w:hint="eastAsia"/>
          <w:sz w:val="21"/>
          <w:szCs w:val="21"/>
        </w:rPr>
        <w:t>经验证</w:t>
      </w:r>
      <w:r w:rsidRPr="00734EA7">
        <w:rPr>
          <w:rFonts w:ascii="宋体" w:hAnsi="宋体"/>
          <w:sz w:val="21"/>
          <w:szCs w:val="21"/>
        </w:rPr>
        <w:t>，Canny边缘检测</w:t>
      </w:r>
      <w:r w:rsidR="00CF02F7">
        <w:rPr>
          <w:rFonts w:ascii="宋体" w:hAnsi="宋体" w:hint="eastAsia"/>
          <w:sz w:val="21"/>
          <w:szCs w:val="21"/>
        </w:rPr>
        <w:t>+</w:t>
      </w:r>
      <w:r w:rsidRPr="00734EA7">
        <w:rPr>
          <w:rFonts w:ascii="宋体" w:hAnsi="宋体"/>
          <w:sz w:val="21"/>
          <w:szCs w:val="21"/>
        </w:rPr>
        <w:t>轮廓识别能够有效识别出</w:t>
      </w:r>
      <w:r w:rsidR="00CF02F7">
        <w:rPr>
          <w:rFonts w:ascii="宋体" w:hAnsi="宋体" w:hint="eastAsia"/>
          <w:sz w:val="21"/>
          <w:szCs w:val="21"/>
        </w:rPr>
        <w:t>真实</w:t>
      </w:r>
      <w:r w:rsidRPr="00734EA7">
        <w:rPr>
          <w:rFonts w:ascii="宋体" w:hAnsi="宋体"/>
          <w:sz w:val="21"/>
          <w:szCs w:val="21"/>
        </w:rPr>
        <w:t>环境下的</w:t>
      </w:r>
      <w:r w:rsidR="00CF02F7">
        <w:rPr>
          <w:rFonts w:ascii="宋体" w:hAnsi="宋体" w:hint="eastAsia"/>
          <w:sz w:val="21"/>
          <w:szCs w:val="21"/>
        </w:rPr>
        <w:t>圆环边缘</w:t>
      </w:r>
      <w:r w:rsidRPr="00734EA7">
        <w:rPr>
          <w:rFonts w:ascii="宋体" w:hAnsi="宋体"/>
          <w:sz w:val="21"/>
          <w:szCs w:val="21"/>
        </w:rPr>
        <w:t>。</w:t>
      </w:r>
      <w:r w:rsidR="00CF02F7">
        <w:rPr>
          <w:rFonts w:ascii="宋体" w:hAnsi="宋体" w:hint="eastAsia"/>
          <w:sz w:val="21"/>
          <w:szCs w:val="21"/>
        </w:rPr>
        <w:t>图</w:t>
      </w:r>
      <w:r w:rsidR="000C4FF7">
        <w:rPr>
          <w:rFonts w:ascii="宋体" w:hAnsi="宋体" w:hint="eastAsia"/>
          <w:sz w:val="21"/>
          <w:szCs w:val="21"/>
        </w:rPr>
        <w:t>4</w:t>
      </w:r>
      <w:r w:rsidR="00CF02F7">
        <w:rPr>
          <w:rFonts w:ascii="宋体" w:hAnsi="宋体" w:hint="eastAsia"/>
          <w:sz w:val="21"/>
          <w:szCs w:val="21"/>
        </w:rPr>
        <w:t>(左)为对预处理二值化图像进行</w:t>
      </w:r>
      <w:r w:rsidR="00CF02F7" w:rsidRPr="00734EA7">
        <w:rPr>
          <w:rFonts w:ascii="宋体" w:hAnsi="宋体"/>
          <w:sz w:val="21"/>
          <w:szCs w:val="21"/>
        </w:rPr>
        <w:t>Canny边缘检测</w:t>
      </w:r>
      <w:r w:rsidR="00CF02F7">
        <w:rPr>
          <w:rFonts w:ascii="宋体" w:hAnsi="宋体" w:hint="eastAsia"/>
          <w:sz w:val="21"/>
          <w:szCs w:val="21"/>
        </w:rPr>
        <w:t>的输出，图</w:t>
      </w:r>
      <w:r w:rsidR="000C4FF7">
        <w:rPr>
          <w:rFonts w:ascii="宋体" w:hAnsi="宋体" w:hint="eastAsia"/>
          <w:sz w:val="21"/>
          <w:szCs w:val="21"/>
        </w:rPr>
        <w:t>4</w:t>
      </w:r>
      <w:r w:rsidR="00CF02F7">
        <w:rPr>
          <w:rFonts w:ascii="宋体" w:hAnsi="宋体" w:hint="eastAsia"/>
          <w:sz w:val="21"/>
          <w:szCs w:val="21"/>
        </w:rPr>
        <w:t>(右)</w:t>
      </w:r>
      <w:r w:rsidR="00A75C25">
        <w:rPr>
          <w:rFonts w:ascii="宋体" w:hAnsi="宋体" w:hint="eastAsia"/>
          <w:sz w:val="21"/>
          <w:szCs w:val="21"/>
        </w:rPr>
        <w:t>为轮廓识别的结果。</w:t>
      </w:r>
    </w:p>
    <w:p w14:paraId="78A6D7D0" w14:textId="3327FF8E" w:rsidR="00455DEF" w:rsidRDefault="00455DEF" w:rsidP="00127FB7">
      <w:pPr>
        <w:pStyle w:val="ab"/>
        <w:spacing w:line="320" w:lineRule="exact"/>
        <w:ind w:firstLine="420"/>
        <w:jc w:val="left"/>
        <w:rPr>
          <w:rFonts w:ascii="宋体" w:hAnsi="宋体" w:hint="eastAsia"/>
          <w:sz w:val="21"/>
          <w:szCs w:val="21"/>
        </w:rPr>
      </w:pPr>
      <w:r w:rsidRPr="00455DEF">
        <w:rPr>
          <w:rFonts w:ascii="宋体" w:hAnsi="宋体"/>
          <w:sz w:val="21"/>
          <w:szCs w:val="21"/>
        </w:rPr>
        <w:t>最终，我们选择了Canny边缘检测和轮廓识别的组合方法，放弃了霍夫圆检测算法。这种方法在噪声环境下表现良好，能够准确识别圆形轮廓。</w:t>
      </w:r>
    </w:p>
    <w:p w14:paraId="7487EFB3" w14:textId="79592E63" w:rsidR="00157449" w:rsidRDefault="00157449" w:rsidP="00157449">
      <w:pPr>
        <w:pStyle w:val="ab"/>
        <w:spacing w:line="320" w:lineRule="exact"/>
        <w:ind w:firstLine="0"/>
        <w:jc w:val="left"/>
        <w:rPr>
          <w:rFonts w:ascii="宋体" w:hAnsi="宋体" w:hint="eastAsia"/>
          <w:sz w:val="21"/>
          <w:szCs w:val="21"/>
        </w:rPr>
      </w:pPr>
      <w:r>
        <w:rPr>
          <w:rFonts w:hint="eastAsia"/>
        </w:rPr>
        <w:t xml:space="preserve">3.3   </w:t>
      </w:r>
      <w:r>
        <w:rPr>
          <w:rFonts w:ascii="黑体" w:eastAsia="黑体" w:hAnsi="黑体" w:hint="eastAsia"/>
          <w:bCs/>
          <w:szCs w:val="21"/>
        </w:rPr>
        <w:t>训练数据获取</w:t>
      </w:r>
      <w:r w:rsidRPr="007076E8">
        <w:rPr>
          <w:rFonts w:ascii="黑体" w:eastAsia="黑体" w:hAnsi="黑体" w:hint="eastAsia"/>
          <w:bCs/>
          <w:szCs w:val="21"/>
        </w:rPr>
        <w:t>部分</w:t>
      </w:r>
    </w:p>
    <w:p w14:paraId="4D43F40F" w14:textId="406B41D6" w:rsidR="00632FEA" w:rsidRDefault="00157449" w:rsidP="000C4FF7">
      <w:pPr>
        <w:pStyle w:val="ab"/>
        <w:spacing w:line="320" w:lineRule="exact"/>
        <w:ind w:firstLine="420"/>
        <w:jc w:val="left"/>
        <w:rPr>
          <w:rFonts w:ascii="宋体" w:hAnsi="宋体" w:hint="eastAsia"/>
          <w:sz w:val="21"/>
          <w:szCs w:val="21"/>
        </w:rPr>
      </w:pPr>
      <w:r>
        <w:rPr>
          <w:rFonts w:ascii="宋体" w:hAnsi="宋体" w:hint="eastAsia"/>
          <w:sz w:val="21"/>
          <w:szCs w:val="21"/>
        </w:rPr>
        <w:t>在早期研究中，由于缺少实验环境，</w:t>
      </w:r>
      <w:r w:rsidR="00127FB7" w:rsidRPr="007076E8">
        <w:rPr>
          <w:rFonts w:ascii="宋体" w:hAnsi="宋体" w:hint="eastAsia"/>
          <w:sz w:val="21"/>
          <w:szCs w:val="21"/>
        </w:rPr>
        <w:t>基于</w:t>
      </w:r>
      <w:r w:rsidR="00127FB7" w:rsidRPr="007076E8">
        <w:rPr>
          <w:rFonts w:ascii="宋体" w:hAnsi="宋体" w:hint="eastAsia"/>
          <w:sz w:val="21"/>
          <w:szCs w:val="21"/>
          <w:vertAlign w:val="superscript"/>
        </w:rPr>
        <w:t>[</w:t>
      </w:r>
      <w:r w:rsidR="00127FB7" w:rsidRPr="007076E8">
        <w:rPr>
          <w:rFonts w:ascii="宋体" w:hAnsi="宋体"/>
          <w:sz w:val="21"/>
          <w:szCs w:val="21"/>
          <w:vertAlign w:val="superscript"/>
        </w:rPr>
        <w:t>6</w:t>
      </w:r>
      <w:r w:rsidR="00127FB7" w:rsidRPr="007076E8">
        <w:rPr>
          <w:rFonts w:ascii="宋体" w:hAnsi="宋体" w:hint="eastAsia"/>
          <w:sz w:val="21"/>
          <w:szCs w:val="21"/>
          <w:vertAlign w:val="superscript"/>
        </w:rPr>
        <w:t>]</w:t>
      </w:r>
      <w:r w:rsidR="00127FB7" w:rsidRPr="007076E8">
        <w:rPr>
          <w:rFonts w:ascii="宋体" w:hAnsi="宋体" w:hint="eastAsia"/>
          <w:sz w:val="21"/>
          <w:szCs w:val="21"/>
        </w:rPr>
        <w:t>提供的MATLAB代码构建了干涉图样的光强分布图</w:t>
      </w:r>
      <w:r>
        <w:rPr>
          <w:rFonts w:ascii="宋体" w:hAnsi="宋体" w:hint="eastAsia"/>
          <w:sz w:val="21"/>
          <w:szCs w:val="21"/>
        </w:rPr>
        <w:t>。通过该代码</w:t>
      </w:r>
      <w:r w:rsidR="00127FB7" w:rsidRPr="007076E8">
        <w:rPr>
          <w:rFonts w:ascii="宋体" w:hAnsi="宋体" w:hint="eastAsia"/>
          <w:sz w:val="21"/>
          <w:szCs w:val="21"/>
        </w:rPr>
        <w:t>可以生成各种波长的衍射图样，</w:t>
      </w:r>
      <w:r>
        <w:rPr>
          <w:rFonts w:ascii="宋体" w:hAnsi="宋体" w:hint="eastAsia"/>
          <w:sz w:val="21"/>
          <w:szCs w:val="21"/>
        </w:rPr>
        <w:t>图样形如图</w:t>
      </w:r>
      <w:r w:rsidR="003544C5">
        <w:rPr>
          <w:rFonts w:ascii="宋体" w:hAnsi="宋体" w:hint="eastAsia"/>
          <w:sz w:val="21"/>
          <w:szCs w:val="21"/>
        </w:rPr>
        <w:t>5</w:t>
      </w:r>
      <w:r>
        <w:rPr>
          <w:rFonts w:ascii="宋体" w:hAnsi="宋体" w:hint="eastAsia"/>
          <w:sz w:val="21"/>
          <w:szCs w:val="21"/>
        </w:rPr>
        <w:t>中的原始图像，几乎不含噪声。</w:t>
      </w:r>
    </w:p>
    <w:p w14:paraId="0565B20E" w14:textId="0BCE0F22" w:rsidR="000B34BD" w:rsidRPr="007076E8" w:rsidRDefault="00127FB7" w:rsidP="00127FB7">
      <w:pPr>
        <w:spacing w:line="320" w:lineRule="exact"/>
        <w:rPr>
          <w:rFonts w:ascii="黑体" w:eastAsia="黑体" w:hAnsi="黑体" w:hint="eastAsia"/>
          <w:sz w:val="24"/>
        </w:rPr>
      </w:pPr>
      <w:bookmarkStart w:id="5" w:name="_Hlk164257808"/>
      <w:r w:rsidRPr="007076E8">
        <w:rPr>
          <w:rFonts w:ascii="黑体" w:eastAsia="黑体" w:hAnsi="黑体"/>
          <w:sz w:val="24"/>
        </w:rPr>
        <w:t>4</w:t>
      </w:r>
      <w:r w:rsidRPr="007076E8">
        <w:rPr>
          <w:rFonts w:ascii="黑体" w:eastAsia="黑体" w:hAnsi="黑体" w:hint="eastAsia"/>
          <w:sz w:val="24"/>
        </w:rPr>
        <w:t xml:space="preserve"> 程序部署</w:t>
      </w:r>
    </w:p>
    <w:bookmarkEnd w:id="5"/>
    <w:p w14:paraId="35281F1F" w14:textId="1184E9F5" w:rsidR="00127FB7" w:rsidRDefault="00127FB7" w:rsidP="000B34BD">
      <w:pPr>
        <w:pStyle w:val="ab"/>
        <w:spacing w:line="320" w:lineRule="exact"/>
        <w:ind w:firstLine="0"/>
        <w:jc w:val="left"/>
        <w:rPr>
          <w:rFonts w:ascii="宋体" w:hAnsi="宋体" w:hint="eastAsia"/>
          <w:sz w:val="21"/>
          <w:szCs w:val="21"/>
        </w:rPr>
      </w:pPr>
      <w:r w:rsidRPr="007076E8">
        <w:rPr>
          <w:rFonts w:ascii="宋体" w:hAnsi="宋体"/>
          <w:sz w:val="21"/>
          <w:szCs w:val="21"/>
        </w:rPr>
        <w:tab/>
      </w:r>
      <w:r w:rsidR="00A22138">
        <w:rPr>
          <w:rFonts w:ascii="宋体" w:hAnsi="宋体" w:hint="eastAsia"/>
          <w:sz w:val="21"/>
          <w:szCs w:val="21"/>
        </w:rPr>
        <w:t>在前期研究中，为了实时观察运行结果，选择Python语言，Jupyter Notebook开发。算法测试完成后，需要</w:t>
      </w:r>
      <w:r w:rsidR="0015751D">
        <w:rPr>
          <w:rFonts w:ascii="宋体" w:hAnsi="宋体" w:hint="eastAsia"/>
          <w:sz w:val="21"/>
          <w:szCs w:val="21"/>
        </w:rPr>
        <w:t>移植到微信小程序平台上，常见的做法为通过服务器处理，但考虑到图像识别任务即时性强，且服务器成本较高，选择将Python翻译成JavaScript代码，直接运行在本机上。</w:t>
      </w:r>
    </w:p>
    <w:p w14:paraId="6E69150F" w14:textId="1BA9B831" w:rsidR="003B46C5" w:rsidRDefault="0015751D" w:rsidP="003B46C5">
      <w:pPr>
        <w:pStyle w:val="ab"/>
        <w:spacing w:line="320" w:lineRule="exact"/>
        <w:ind w:firstLine="0"/>
        <w:jc w:val="left"/>
        <w:rPr>
          <w:rFonts w:ascii="宋体" w:hAnsi="宋体" w:hint="eastAsia"/>
          <w:sz w:val="21"/>
          <w:szCs w:val="21"/>
        </w:rPr>
      </w:pPr>
      <w:r>
        <w:rPr>
          <w:rFonts w:ascii="宋体" w:hAnsi="宋体"/>
          <w:sz w:val="21"/>
          <w:szCs w:val="21"/>
        </w:rPr>
        <w:tab/>
      </w:r>
      <w:r>
        <w:rPr>
          <w:rFonts w:ascii="宋体" w:hAnsi="宋体" w:hint="eastAsia"/>
          <w:sz w:val="21"/>
          <w:szCs w:val="21"/>
        </w:rPr>
        <w:t>在原始算法中，使用了OpenCV库和numpy库，以及</w:t>
      </w:r>
      <w:r w:rsidRPr="0015751D">
        <w:rPr>
          <w:rFonts w:ascii="宋体" w:hAnsi="宋体"/>
          <w:sz w:val="21"/>
          <w:szCs w:val="21"/>
        </w:rPr>
        <w:t>scipy</w:t>
      </w:r>
      <w:r>
        <w:rPr>
          <w:rFonts w:ascii="宋体" w:hAnsi="宋体" w:hint="eastAsia"/>
          <w:sz w:val="21"/>
          <w:szCs w:val="21"/>
        </w:rPr>
        <w:t>库提供的</w:t>
      </w:r>
      <w:r w:rsidRPr="0015751D">
        <w:rPr>
          <w:rFonts w:ascii="宋体" w:hAnsi="宋体"/>
          <w:sz w:val="21"/>
          <w:szCs w:val="21"/>
        </w:rPr>
        <w:t>find_peaks</w:t>
      </w:r>
      <w:r>
        <w:rPr>
          <w:rFonts w:ascii="宋体" w:hAnsi="宋体" w:hint="eastAsia"/>
          <w:sz w:val="21"/>
          <w:szCs w:val="21"/>
        </w:rPr>
        <w:t>算法。为了移植到JavaScript中，需要先将Python代码翻译成</w:t>
      </w:r>
      <w:r w:rsidR="001C2A3D">
        <w:rPr>
          <w:rFonts w:ascii="宋体" w:hAnsi="宋体" w:hint="eastAsia"/>
          <w:sz w:val="21"/>
          <w:szCs w:val="21"/>
        </w:rPr>
        <w:t>C++，再编译成JS可读取的Web Assembly代码。JS代码已作为微信小程序的一部分发布，</w:t>
      </w:r>
      <w:r w:rsidR="00FB2BFA">
        <w:rPr>
          <w:rFonts w:ascii="宋体" w:hAnsi="宋体" w:hint="eastAsia"/>
          <w:sz w:val="21"/>
          <w:szCs w:val="21"/>
        </w:rPr>
        <w:t>可扫描以下二维码</w:t>
      </w:r>
      <w:r w:rsidR="00BD1B98">
        <w:rPr>
          <w:rFonts w:ascii="宋体" w:hAnsi="宋体" w:hint="eastAsia"/>
          <w:sz w:val="21"/>
          <w:szCs w:val="21"/>
        </w:rPr>
        <w:t>运行</w:t>
      </w:r>
      <w:r w:rsidR="00FB2BFA">
        <w:rPr>
          <w:rFonts w:ascii="宋体" w:hAnsi="宋体" w:hint="eastAsia"/>
          <w:sz w:val="21"/>
          <w:szCs w:val="21"/>
        </w:rPr>
        <w:t>：</w:t>
      </w:r>
    </w:p>
    <w:p w14:paraId="2FB12965" w14:textId="5B61B1EB" w:rsidR="00FB2BFA" w:rsidRDefault="00FB2BFA" w:rsidP="00FB2BFA">
      <w:pPr>
        <w:pStyle w:val="ab"/>
        <w:spacing w:line="240" w:lineRule="auto"/>
        <w:ind w:firstLine="0"/>
        <w:jc w:val="center"/>
        <w:rPr>
          <w:rFonts w:ascii="宋体" w:hAnsi="宋体" w:hint="eastAsia"/>
          <w:sz w:val="21"/>
          <w:szCs w:val="21"/>
        </w:rPr>
      </w:pPr>
      <w:r>
        <w:rPr>
          <w:rFonts w:ascii="宋体" w:hAnsi="宋体"/>
          <w:noProof/>
          <w:sz w:val="21"/>
          <w:szCs w:val="21"/>
        </w:rPr>
        <w:drawing>
          <wp:inline distT="0" distB="0" distL="0" distR="0" wp14:anchorId="7F527857" wp14:editId="590BEC0B">
            <wp:extent cx="1353298" cy="1353298"/>
            <wp:effectExtent l="0" t="0" r="0" b="0"/>
            <wp:docPr id="195220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0029" cy="1370029"/>
                    </a:xfrm>
                    <a:prstGeom prst="rect">
                      <a:avLst/>
                    </a:prstGeom>
                    <a:noFill/>
                    <a:ln>
                      <a:noFill/>
                    </a:ln>
                  </pic:spPr>
                </pic:pic>
              </a:graphicData>
            </a:graphic>
          </wp:inline>
        </w:drawing>
      </w:r>
    </w:p>
    <w:p w14:paraId="323A0508" w14:textId="4DCEF967" w:rsidR="00FB2BFA" w:rsidRPr="00FB2BFA" w:rsidRDefault="00FB2BFA" w:rsidP="00FB2BFA">
      <w:pPr>
        <w:pStyle w:val="ab"/>
        <w:spacing w:line="240" w:lineRule="auto"/>
        <w:ind w:firstLine="0"/>
        <w:jc w:val="center"/>
        <w:rPr>
          <w:rFonts w:ascii="宋体" w:hAnsi="宋体" w:hint="eastAsia"/>
          <w:szCs w:val="18"/>
        </w:rPr>
      </w:pPr>
      <w:r>
        <w:rPr>
          <w:rFonts w:ascii="宋体" w:hAnsi="宋体" w:hint="eastAsia"/>
          <w:szCs w:val="18"/>
        </w:rPr>
        <w:t xml:space="preserve">图6 </w:t>
      </w:r>
      <w:r w:rsidRPr="00FB2BFA">
        <w:rPr>
          <w:rFonts w:ascii="宋体" w:hAnsi="宋体" w:hint="eastAsia"/>
          <w:sz w:val="21"/>
          <w:szCs w:val="21"/>
        </w:rPr>
        <w:t>迈克尔逊干涉仪图像识别</w:t>
      </w:r>
      <w:r w:rsidR="008749E5">
        <w:rPr>
          <w:rFonts w:ascii="宋体" w:hAnsi="宋体" w:hint="eastAsia"/>
          <w:sz w:val="21"/>
          <w:szCs w:val="21"/>
        </w:rPr>
        <w:t>小程序码</w:t>
      </w:r>
    </w:p>
    <w:p w14:paraId="2B8C91A1" w14:textId="77777777" w:rsidR="00FB2BFA" w:rsidRPr="006B3277" w:rsidRDefault="00FB2BFA" w:rsidP="003B46C5">
      <w:pPr>
        <w:pStyle w:val="ab"/>
        <w:spacing w:line="320" w:lineRule="exact"/>
        <w:ind w:firstLine="0"/>
        <w:jc w:val="left"/>
        <w:rPr>
          <w:rFonts w:ascii="宋体" w:hAnsi="宋体" w:hint="eastAsia"/>
          <w:sz w:val="21"/>
          <w:szCs w:val="21"/>
        </w:rPr>
      </w:pPr>
    </w:p>
    <w:p w14:paraId="5F3EABFF" w14:textId="77777777" w:rsidR="00127FB7" w:rsidRPr="003B46C5" w:rsidRDefault="00127FB7" w:rsidP="003B46C5">
      <w:pPr>
        <w:spacing w:line="320" w:lineRule="exact"/>
        <w:rPr>
          <w:rFonts w:ascii="黑体" w:eastAsia="黑体" w:hAnsi="黑体" w:hint="eastAsia"/>
          <w:sz w:val="24"/>
        </w:rPr>
      </w:pPr>
      <w:r w:rsidRPr="003B46C5">
        <w:rPr>
          <w:rFonts w:ascii="黑体" w:eastAsia="黑体" w:hAnsi="黑体"/>
          <w:sz w:val="24"/>
        </w:rPr>
        <w:t>5</w:t>
      </w:r>
      <w:r w:rsidRPr="003B46C5">
        <w:rPr>
          <w:rFonts w:ascii="黑体" w:eastAsia="黑体" w:hAnsi="黑体" w:hint="eastAsia"/>
          <w:sz w:val="24"/>
        </w:rPr>
        <w:t xml:space="preserve"> 结  论</w:t>
      </w:r>
    </w:p>
    <w:p w14:paraId="497246A3" w14:textId="6EE4E74B" w:rsidR="003D2611" w:rsidRPr="00127FB7" w:rsidRDefault="00127FB7" w:rsidP="000B1370">
      <w:pPr>
        <w:pStyle w:val="ab"/>
        <w:spacing w:line="320" w:lineRule="exact"/>
        <w:ind w:firstLine="357"/>
      </w:pPr>
      <w:r w:rsidRPr="007076E8">
        <w:rPr>
          <w:rFonts w:ascii="宋体" w:hAnsi="宋体" w:hint="eastAsia"/>
          <w:sz w:val="21"/>
          <w:szCs w:val="21"/>
        </w:rPr>
        <w:t>本方法使用OpenCV库函数和Python语言对图像进行处理，具有良好的扩展性和可移植性。计数过程中，使用</w:t>
      </w:r>
      <w:r w:rsidR="006B3277">
        <w:rPr>
          <w:rFonts w:ascii="宋体" w:hAnsi="宋体" w:hint="eastAsia"/>
          <w:sz w:val="21"/>
          <w:szCs w:val="21"/>
        </w:rPr>
        <w:t>鲁棒性的算法</w:t>
      </w:r>
      <w:r w:rsidRPr="007076E8">
        <w:rPr>
          <w:rFonts w:ascii="宋体" w:hAnsi="宋体" w:hint="eastAsia"/>
          <w:sz w:val="21"/>
          <w:szCs w:val="21"/>
        </w:rPr>
        <w:t>减小圆环抖动对计数的影响，并设置了可调整的参数以提高程序的适应性</w:t>
      </w:r>
      <w:r w:rsidR="00557AA2">
        <w:rPr>
          <w:rFonts w:ascii="宋体" w:hAnsi="宋体" w:hint="eastAsia"/>
          <w:sz w:val="21"/>
          <w:szCs w:val="21"/>
        </w:rPr>
        <w:t>。</w:t>
      </w:r>
      <w:r>
        <w:rPr>
          <w:noProof/>
          <w:sz w:val="20"/>
        </w:rPr>
        <mc:AlternateContent>
          <mc:Choice Requires="wps">
            <w:drawing>
              <wp:anchor distT="0" distB="0" distL="114300" distR="114300" simplePos="0" relativeHeight="251659264" behindDoc="0" locked="0" layoutInCell="1" allowOverlap="1" wp14:anchorId="42C6741B" wp14:editId="526119E8">
                <wp:simplePos x="0" y="0"/>
                <wp:positionH relativeFrom="column">
                  <wp:posOffset>5448300</wp:posOffset>
                </wp:positionH>
                <wp:positionV relativeFrom="paragraph">
                  <wp:posOffset>-8687435</wp:posOffset>
                </wp:positionV>
                <wp:extent cx="659130" cy="300990"/>
                <wp:effectExtent l="1034415" t="13970" r="11430" b="142240"/>
                <wp:wrapNone/>
                <wp:docPr id="510333140"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300990"/>
                        </a:xfrm>
                        <a:prstGeom prst="wedgeRoundRectCallout">
                          <a:avLst>
                            <a:gd name="adj1" fmla="val -205972"/>
                            <a:gd name="adj2" fmla="val 86500"/>
                            <a:gd name="adj3" fmla="val 16667"/>
                          </a:avLst>
                        </a:prstGeom>
                        <a:solidFill>
                          <a:srgbClr val="FFFFFF"/>
                        </a:solidFill>
                        <a:ln w="9525">
                          <a:solidFill>
                            <a:srgbClr val="000000"/>
                          </a:solidFill>
                          <a:miter lim="800000"/>
                          <a:headEnd/>
                          <a:tailEnd/>
                        </a:ln>
                      </wps:spPr>
                      <wps:txbx>
                        <w:txbxContent>
                          <w:p w14:paraId="37DB6B0F" w14:textId="77777777" w:rsidR="00127FB7" w:rsidRDefault="00127FB7" w:rsidP="00127FB7">
                            <w:pPr>
                              <w:pStyle w:val="ad"/>
                            </w:pPr>
                            <w:r>
                              <w:rPr>
                                <w:rFonts w:hint="eastAsia"/>
                              </w:rPr>
                              <w:t>论文集中的析出文献</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6741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0" o:spid="_x0000_s1026" type="#_x0000_t62" style="position:absolute;left:0;text-align:left;margin-left:429pt;margin-top:-684.05pt;width:51.9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" adj="-33690,29484">
                <v:textbox inset=".1mm,.1mm,.1mm,.1mm">
                  <w:txbxContent>
                    <w:p w14:paraId="37DB6B0F" w14:textId="77777777" w:rsidR="00127FB7" w:rsidRDefault="00127FB7" w:rsidP="00127FB7">
                      <w:pPr>
                        <w:pStyle w:val="ad"/>
                      </w:pPr>
                      <w:r>
                        <w:rPr>
                          <w:rFonts w:hint="eastAsia"/>
                        </w:rPr>
                        <w:t>论文集中的析出文献</w:t>
                      </w:r>
                    </w:p>
                  </w:txbxContent>
                </v:textbox>
              </v:shape>
            </w:pict>
          </mc:Fallback>
        </mc:AlternateContent>
      </w:r>
    </w:p>
    <w:p w14:paraId="41D207CA" w14:textId="77777777" w:rsidR="00CB6884" w:rsidRDefault="00CB6884" w:rsidP="006E4819">
      <w:pPr>
        <w:spacing w:line="320" w:lineRule="exact"/>
      </w:pPr>
    </w:p>
    <w:p w14:paraId="3181A906" w14:textId="77777777" w:rsidR="00C249C0" w:rsidRPr="00E321A1" w:rsidRDefault="00C249C0" w:rsidP="006E4819">
      <w:pPr>
        <w:spacing w:line="320" w:lineRule="exact"/>
      </w:pPr>
    </w:p>
    <w:p w14:paraId="563E2072" w14:textId="77777777" w:rsidR="00C11312" w:rsidRDefault="007E22BF" w:rsidP="006E4819">
      <w:pPr>
        <w:spacing w:line="320" w:lineRule="exact"/>
      </w:pPr>
      <w:r>
        <w:rPr>
          <w:rFonts w:hint="eastAsia"/>
        </w:rPr>
        <w:t>参考文献：</w:t>
      </w:r>
    </w:p>
    <w:p w14:paraId="4C0DD5FB" w14:textId="1857CE6A" w:rsidR="005A11DD" w:rsidRDefault="005A11DD" w:rsidP="005A11DD">
      <w:pPr>
        <w:pStyle w:val="ab"/>
        <w:spacing w:line="240" w:lineRule="auto"/>
        <w:ind w:left="401" w:hangingChars="200" w:hanging="401"/>
        <w:rPr>
          <w:szCs w:val="18"/>
        </w:rPr>
      </w:pPr>
      <w:r>
        <w:rPr>
          <w:rFonts w:hint="eastAsia"/>
        </w:rPr>
        <w:t>[</w:t>
      </w:r>
      <w:r>
        <w:t>1</w:t>
      </w:r>
      <w:r>
        <w:rPr>
          <w:rFonts w:hint="eastAsia"/>
        </w:rPr>
        <w:t>] Ji</w:t>
      </w:r>
      <w:r>
        <w:t xml:space="preserve"> HangWei</w:t>
      </w:r>
      <w:r>
        <w:rPr>
          <w:rFonts w:hint="eastAsia"/>
        </w:rPr>
        <w:t>.</w:t>
      </w:r>
      <w:r w:rsidRPr="00D570E7">
        <w:rPr>
          <w:rFonts w:hint="eastAsia"/>
          <w:szCs w:val="18"/>
        </w:rPr>
        <w:t>对迈克尔逊干涉仪实验的一些思考与改进</w:t>
      </w:r>
      <w:r>
        <w:rPr>
          <w:rFonts w:hint="eastAsia"/>
        </w:rPr>
        <w:t>[EB/OL].</w:t>
      </w:r>
      <w:r w:rsidRPr="00D570E7">
        <w:t>https://www.doc88.com/p-89299574</w:t>
      </w:r>
      <w:r w:rsidR="005817AB">
        <w:rPr>
          <w:rFonts w:hint="eastAsia"/>
        </w:rPr>
        <w:t xml:space="preserve"> </w:t>
      </w:r>
      <w:r w:rsidRPr="00D570E7">
        <w:t>164018.html</w:t>
      </w:r>
      <w:r>
        <w:rPr>
          <w:rFonts w:hint="eastAsia"/>
        </w:rPr>
        <w:t>，</w:t>
      </w:r>
      <w:r>
        <w:rPr>
          <w:rFonts w:hint="eastAsia"/>
        </w:rPr>
        <w:t>2</w:t>
      </w:r>
      <w:r>
        <w:t>016-03-16</w:t>
      </w:r>
      <w:r>
        <w:rPr>
          <w:rFonts w:hint="eastAsia"/>
          <w:szCs w:val="18"/>
        </w:rPr>
        <w:t>.</w:t>
      </w:r>
    </w:p>
    <w:p w14:paraId="393B0548" w14:textId="77777777" w:rsidR="003D2611" w:rsidRDefault="003D2611" w:rsidP="003D2611">
      <w:pPr>
        <w:pStyle w:val="ab"/>
        <w:spacing w:line="240" w:lineRule="auto"/>
        <w:ind w:left="401" w:hangingChars="200" w:hanging="401"/>
        <w:rPr>
          <w:szCs w:val="18"/>
        </w:rPr>
      </w:pPr>
      <w:r w:rsidRPr="00D570E7">
        <w:rPr>
          <w:rFonts w:hint="eastAsia"/>
          <w:szCs w:val="18"/>
        </w:rPr>
        <w:t>[</w:t>
      </w:r>
      <w:r>
        <w:rPr>
          <w:szCs w:val="18"/>
        </w:rPr>
        <w:t>2</w:t>
      </w:r>
      <w:r w:rsidRPr="00D570E7">
        <w:rPr>
          <w:rFonts w:hint="eastAsia"/>
          <w:szCs w:val="18"/>
        </w:rPr>
        <w:t>]</w:t>
      </w:r>
      <w:r>
        <w:rPr>
          <w:szCs w:val="18"/>
        </w:rPr>
        <w:t xml:space="preserve"> </w:t>
      </w:r>
      <w:r w:rsidRPr="00D570E7">
        <w:rPr>
          <w:rFonts w:hint="eastAsia"/>
          <w:szCs w:val="18"/>
        </w:rPr>
        <w:t>鲁晓东</w:t>
      </w:r>
      <w:r w:rsidRPr="00D570E7">
        <w:rPr>
          <w:rFonts w:hint="eastAsia"/>
          <w:szCs w:val="18"/>
        </w:rPr>
        <w:t>.</w:t>
      </w:r>
      <w:r w:rsidRPr="00D570E7">
        <w:rPr>
          <w:rFonts w:hint="eastAsia"/>
          <w:szCs w:val="18"/>
        </w:rPr>
        <w:t>迈克尔逊干涉条纹的计算机采集与处理</w:t>
      </w:r>
      <w:r w:rsidRPr="00D570E7">
        <w:rPr>
          <w:rFonts w:hint="eastAsia"/>
          <w:szCs w:val="18"/>
        </w:rPr>
        <w:t>[J].</w:t>
      </w:r>
      <w:r w:rsidRPr="00D570E7">
        <w:rPr>
          <w:rFonts w:hint="eastAsia"/>
          <w:szCs w:val="18"/>
        </w:rPr>
        <w:t>实验室研究与探索</w:t>
      </w:r>
      <w:r w:rsidRPr="00D570E7">
        <w:rPr>
          <w:rFonts w:hint="eastAsia"/>
          <w:szCs w:val="18"/>
        </w:rPr>
        <w:t>,2009,28(11):47-49+105.</w:t>
      </w:r>
    </w:p>
    <w:p w14:paraId="5CDD3711" w14:textId="77777777" w:rsidR="003D2611" w:rsidRDefault="003D2611" w:rsidP="003D2611">
      <w:pPr>
        <w:pStyle w:val="ab"/>
        <w:spacing w:line="240" w:lineRule="auto"/>
        <w:ind w:left="401" w:hangingChars="200" w:hanging="401"/>
        <w:rPr>
          <w:szCs w:val="18"/>
        </w:rPr>
      </w:pPr>
      <w:r>
        <w:rPr>
          <w:rFonts w:hint="eastAsia"/>
          <w:szCs w:val="18"/>
        </w:rPr>
        <w:t>[</w:t>
      </w:r>
      <w:r>
        <w:rPr>
          <w:szCs w:val="18"/>
        </w:rPr>
        <w:t xml:space="preserve">3] </w:t>
      </w:r>
      <w:r w:rsidRPr="00D570E7">
        <w:rPr>
          <w:rFonts w:hint="eastAsia"/>
          <w:szCs w:val="18"/>
        </w:rPr>
        <w:t>宾峰</w:t>
      </w:r>
      <w:r w:rsidRPr="00D570E7">
        <w:rPr>
          <w:rFonts w:hint="eastAsia"/>
          <w:szCs w:val="18"/>
        </w:rPr>
        <w:t>,</w:t>
      </w:r>
      <w:r w:rsidRPr="00D570E7">
        <w:rPr>
          <w:rFonts w:hint="eastAsia"/>
          <w:szCs w:val="18"/>
        </w:rPr>
        <w:t>邓敏</w:t>
      </w:r>
      <w:r w:rsidRPr="00D570E7">
        <w:rPr>
          <w:rFonts w:hint="eastAsia"/>
          <w:szCs w:val="18"/>
        </w:rPr>
        <w:t>,</w:t>
      </w:r>
      <w:r w:rsidRPr="00D570E7">
        <w:rPr>
          <w:rFonts w:hint="eastAsia"/>
          <w:szCs w:val="18"/>
        </w:rPr>
        <w:t>唐付桥</w:t>
      </w:r>
      <w:r w:rsidRPr="00D570E7">
        <w:rPr>
          <w:rFonts w:hint="eastAsia"/>
          <w:szCs w:val="18"/>
        </w:rPr>
        <w:t>,</w:t>
      </w:r>
      <w:r w:rsidRPr="00D570E7">
        <w:rPr>
          <w:rFonts w:hint="eastAsia"/>
          <w:szCs w:val="18"/>
        </w:rPr>
        <w:t>任桂香</w:t>
      </w:r>
      <w:r w:rsidRPr="00D570E7">
        <w:rPr>
          <w:rFonts w:hint="eastAsia"/>
          <w:szCs w:val="18"/>
        </w:rPr>
        <w:t>,</w:t>
      </w:r>
      <w:r w:rsidRPr="00D570E7">
        <w:rPr>
          <w:rFonts w:hint="eastAsia"/>
          <w:szCs w:val="18"/>
        </w:rPr>
        <w:t>刚煜</w:t>
      </w:r>
      <w:r w:rsidRPr="00D570E7">
        <w:rPr>
          <w:rFonts w:hint="eastAsia"/>
          <w:szCs w:val="18"/>
        </w:rPr>
        <w:t>,</w:t>
      </w:r>
      <w:r w:rsidRPr="00D570E7">
        <w:rPr>
          <w:rFonts w:hint="eastAsia"/>
          <w:szCs w:val="18"/>
        </w:rPr>
        <w:t>杨奇武</w:t>
      </w:r>
      <w:r w:rsidRPr="00D570E7">
        <w:rPr>
          <w:rFonts w:hint="eastAsia"/>
          <w:szCs w:val="18"/>
        </w:rPr>
        <w:t>,</w:t>
      </w:r>
      <w:r w:rsidRPr="00D570E7">
        <w:rPr>
          <w:rFonts w:hint="eastAsia"/>
          <w:szCs w:val="18"/>
        </w:rPr>
        <w:t>温建</w:t>
      </w:r>
      <w:r w:rsidRPr="00D570E7">
        <w:rPr>
          <w:rFonts w:hint="eastAsia"/>
          <w:szCs w:val="18"/>
        </w:rPr>
        <w:t>,</w:t>
      </w:r>
      <w:r w:rsidRPr="00D570E7">
        <w:rPr>
          <w:rFonts w:hint="eastAsia"/>
          <w:szCs w:val="18"/>
        </w:rPr>
        <w:t>王永建</w:t>
      </w:r>
      <w:r w:rsidRPr="00D570E7">
        <w:rPr>
          <w:rFonts w:hint="eastAsia"/>
          <w:szCs w:val="18"/>
        </w:rPr>
        <w:t>,</w:t>
      </w:r>
      <w:r w:rsidRPr="00D570E7">
        <w:rPr>
          <w:rFonts w:hint="eastAsia"/>
          <w:szCs w:val="18"/>
        </w:rPr>
        <w:t>唐立军</w:t>
      </w:r>
      <w:r w:rsidRPr="00D570E7">
        <w:rPr>
          <w:rFonts w:hint="eastAsia"/>
          <w:szCs w:val="18"/>
        </w:rPr>
        <w:t>.</w:t>
      </w:r>
      <w:r w:rsidRPr="00D570E7">
        <w:rPr>
          <w:rFonts w:hint="eastAsia"/>
          <w:szCs w:val="18"/>
        </w:rPr>
        <w:t>迈克尔逊干涉条纹自动测量方法</w:t>
      </w:r>
      <w:r w:rsidRPr="00D570E7">
        <w:rPr>
          <w:rFonts w:hint="eastAsia"/>
          <w:szCs w:val="18"/>
        </w:rPr>
        <w:t>[J].</w:t>
      </w:r>
      <w:r w:rsidRPr="00D570E7">
        <w:rPr>
          <w:rFonts w:hint="eastAsia"/>
          <w:szCs w:val="18"/>
        </w:rPr>
        <w:t>光学与光电技术</w:t>
      </w:r>
      <w:r w:rsidRPr="00D570E7">
        <w:rPr>
          <w:rFonts w:hint="eastAsia"/>
          <w:szCs w:val="18"/>
        </w:rPr>
        <w:t>,2015,13(04):36-40.</w:t>
      </w:r>
    </w:p>
    <w:p w14:paraId="6921814C" w14:textId="77777777" w:rsidR="003D2611" w:rsidRDefault="003D2611" w:rsidP="003D2611">
      <w:pPr>
        <w:pStyle w:val="ab"/>
        <w:spacing w:line="240" w:lineRule="auto"/>
        <w:ind w:left="401" w:hangingChars="200" w:hanging="401"/>
        <w:rPr>
          <w:szCs w:val="18"/>
        </w:rPr>
      </w:pPr>
      <w:r>
        <w:rPr>
          <w:szCs w:val="18"/>
        </w:rPr>
        <w:t xml:space="preserve">[4] </w:t>
      </w:r>
      <w:r w:rsidRPr="00D570E7">
        <w:rPr>
          <w:rFonts w:hint="eastAsia"/>
          <w:szCs w:val="18"/>
        </w:rPr>
        <w:t>李忠明</w:t>
      </w:r>
      <w:r w:rsidRPr="00D570E7">
        <w:rPr>
          <w:rFonts w:hint="eastAsia"/>
          <w:szCs w:val="18"/>
        </w:rPr>
        <w:t>,</w:t>
      </w:r>
      <w:r w:rsidRPr="00D570E7">
        <w:rPr>
          <w:rFonts w:hint="eastAsia"/>
          <w:szCs w:val="18"/>
        </w:rPr>
        <w:t>唐延甫</w:t>
      </w:r>
      <w:r w:rsidRPr="00D570E7">
        <w:rPr>
          <w:rFonts w:hint="eastAsia"/>
          <w:szCs w:val="18"/>
        </w:rPr>
        <w:t>,</w:t>
      </w:r>
      <w:r w:rsidRPr="00D570E7">
        <w:rPr>
          <w:rFonts w:hint="eastAsia"/>
          <w:szCs w:val="18"/>
        </w:rPr>
        <w:t>李俊霖等</w:t>
      </w:r>
      <w:r w:rsidRPr="00D570E7">
        <w:rPr>
          <w:rFonts w:hint="eastAsia"/>
          <w:szCs w:val="18"/>
        </w:rPr>
        <w:t>.</w:t>
      </w:r>
      <w:r w:rsidRPr="00D570E7">
        <w:rPr>
          <w:rFonts w:hint="eastAsia"/>
          <w:szCs w:val="18"/>
        </w:rPr>
        <w:t>迈克尔逊干涉条纹位移信息提取研究</w:t>
      </w:r>
      <w:r w:rsidRPr="00D570E7">
        <w:rPr>
          <w:rFonts w:hint="eastAsia"/>
          <w:szCs w:val="18"/>
        </w:rPr>
        <w:t>[J].</w:t>
      </w:r>
      <w:r w:rsidRPr="00D570E7">
        <w:rPr>
          <w:rFonts w:hint="eastAsia"/>
          <w:szCs w:val="18"/>
        </w:rPr>
        <w:t>电子测量技术</w:t>
      </w:r>
      <w:r w:rsidRPr="00D570E7">
        <w:rPr>
          <w:rFonts w:hint="eastAsia"/>
          <w:szCs w:val="18"/>
        </w:rPr>
        <w:t>,2021,44(05):51-54.DOI:</w:t>
      </w:r>
      <w:r>
        <w:rPr>
          <w:szCs w:val="18"/>
        </w:rPr>
        <w:t xml:space="preserve"> </w:t>
      </w:r>
      <w:r w:rsidRPr="00D570E7">
        <w:rPr>
          <w:rFonts w:hint="eastAsia"/>
          <w:szCs w:val="18"/>
        </w:rPr>
        <w:t>10.19651/j.cnki.emt.2105820.</w:t>
      </w:r>
    </w:p>
    <w:p w14:paraId="32496507" w14:textId="4D4D19ED" w:rsidR="003D2611" w:rsidRDefault="003D2611" w:rsidP="003D2611">
      <w:pPr>
        <w:pStyle w:val="ab"/>
        <w:ind w:left="401" w:hangingChars="200" w:hanging="401"/>
      </w:pPr>
      <w:r w:rsidRPr="00CB411D">
        <w:rPr>
          <w:rFonts w:hint="eastAsia"/>
        </w:rPr>
        <w:t>[</w:t>
      </w:r>
      <w:r>
        <w:t>5</w:t>
      </w:r>
      <w:r w:rsidRPr="00CB411D">
        <w:rPr>
          <w:rFonts w:hint="eastAsia"/>
        </w:rPr>
        <w:t xml:space="preserve">] baiding. </w:t>
      </w:r>
      <w:r w:rsidRPr="00CB411D">
        <w:rPr>
          <w:rFonts w:hint="eastAsia"/>
        </w:rPr>
        <w:t>多级圆环的几种检测方法</w:t>
      </w:r>
      <w:r w:rsidRPr="00CB411D">
        <w:rPr>
          <w:rFonts w:hint="eastAsia"/>
        </w:rPr>
        <w:t>[EB/OL].1</w:t>
      </w:r>
      <w:r w:rsidR="00053194">
        <w:rPr>
          <w:rFonts w:hint="eastAsia"/>
        </w:rPr>
        <w:t>，</w:t>
      </w:r>
      <w:r w:rsidRPr="00CB411D">
        <w:rPr>
          <w:rFonts w:hint="eastAsia"/>
        </w:rPr>
        <w:t>2020-12-20.</w:t>
      </w:r>
      <w:hyperlink r:id="rId19" w:history="1">
        <w:r w:rsidR="00D45768" w:rsidRPr="009936CA">
          <w:rPr>
            <w:rStyle w:val="af"/>
          </w:rPr>
          <w:t>https://baiding72.gitee.io/2020/12/20/</w:t>
        </w:r>
        <w:r w:rsidR="00D45768" w:rsidRPr="009936CA">
          <w:rPr>
            <w:rStyle w:val="af"/>
            <w:rFonts w:hint="eastAsia"/>
          </w:rPr>
          <w:t xml:space="preserve"> </w:t>
        </w:r>
        <w:r w:rsidR="00D45768" w:rsidRPr="009936CA">
          <w:rPr>
            <w:rStyle w:val="af"/>
          </w:rPr>
          <w:t>multiplecircle</w:t>
        </w:r>
      </w:hyperlink>
    </w:p>
    <w:p w14:paraId="75DBE7E7" w14:textId="77777777" w:rsidR="006E4819" w:rsidRDefault="003D2611" w:rsidP="00632FEA">
      <w:pPr>
        <w:pStyle w:val="ab"/>
        <w:ind w:left="401" w:hangingChars="200" w:hanging="401"/>
      </w:pPr>
      <w:r>
        <w:rPr>
          <w:rFonts w:hint="eastAsia"/>
        </w:rPr>
        <w:t>[</w:t>
      </w:r>
      <w:r>
        <w:t xml:space="preserve">6] </w:t>
      </w:r>
      <w:r w:rsidRPr="00147056">
        <w:t>caaaamel</w:t>
      </w:r>
      <w:r>
        <w:t xml:space="preserve">. </w:t>
      </w:r>
      <w:r w:rsidRPr="00147056">
        <w:rPr>
          <w:rFonts w:hint="eastAsia"/>
        </w:rPr>
        <w:t>MATLAB</w:t>
      </w:r>
      <w:r w:rsidRPr="00147056">
        <w:rPr>
          <w:rFonts w:hint="eastAsia"/>
        </w:rPr>
        <w:t>仿真：迈克尔逊干涉仪动态仿真</w:t>
      </w:r>
      <w:r w:rsidRPr="00CB411D">
        <w:rPr>
          <w:rFonts w:hint="eastAsia"/>
        </w:rPr>
        <w:t>[EB/OL].</w:t>
      </w:r>
      <w:r w:rsidRPr="00147056">
        <w:t>https://zhuanlan.zhihu.com/p/61569780</w:t>
      </w:r>
    </w:p>
    <w:p w14:paraId="061BF558" w14:textId="1C13B1B0" w:rsidR="00FF5598" w:rsidRPr="00632FEA" w:rsidRDefault="00FF5598" w:rsidP="00FF5598">
      <w:pPr>
        <w:pStyle w:val="ab"/>
        <w:ind w:left="401" w:hangingChars="200" w:hanging="401"/>
        <w:sectPr w:rsidR="00FF5598" w:rsidRPr="00632FEA" w:rsidSect="00845CE6">
          <w:type w:val="continuous"/>
          <w:pgSz w:w="11906" w:h="16838" w:code="9"/>
          <w:pgMar w:top="1134" w:right="1134" w:bottom="1701" w:left="1134" w:header="851" w:footer="992" w:gutter="0"/>
          <w:cols w:num="2" w:space="426"/>
          <w:docGrid w:type="linesAndChars" w:linePitch="325" w:charSpace="4157"/>
        </w:sectPr>
      </w:pPr>
      <w:r>
        <w:rPr>
          <w:rFonts w:hint="eastAsia"/>
        </w:rPr>
        <w:t xml:space="preserve">[7] </w:t>
      </w:r>
      <w:r w:rsidRPr="00FF5598">
        <w:rPr>
          <w:rFonts w:hint="eastAsia"/>
        </w:rPr>
        <w:t>崔芬萍</w:t>
      </w:r>
      <w:r w:rsidRPr="00FF5598">
        <w:rPr>
          <w:rFonts w:hint="eastAsia"/>
        </w:rPr>
        <w:t xml:space="preserve">, </w:t>
      </w:r>
      <w:r w:rsidRPr="00FF5598">
        <w:rPr>
          <w:rFonts w:hint="eastAsia"/>
        </w:rPr>
        <w:t>江一帆</w:t>
      </w:r>
      <w:r w:rsidRPr="00FF5598">
        <w:rPr>
          <w:rFonts w:hint="eastAsia"/>
        </w:rPr>
        <w:t xml:space="preserve">, </w:t>
      </w:r>
      <w:r w:rsidRPr="00FF5598">
        <w:rPr>
          <w:rFonts w:hint="eastAsia"/>
        </w:rPr>
        <w:t>裴世鑫</w:t>
      </w:r>
      <w:r w:rsidRPr="00FF5598">
        <w:rPr>
          <w:rFonts w:hint="eastAsia"/>
        </w:rPr>
        <w:t xml:space="preserve">. </w:t>
      </w:r>
      <w:r w:rsidRPr="00FF5598">
        <w:rPr>
          <w:rFonts w:hint="eastAsia"/>
        </w:rPr>
        <w:t>基于迈克尔逊干涉仪的波长计设计与实现</w:t>
      </w:r>
      <w:r w:rsidRPr="00FF5598">
        <w:rPr>
          <w:rFonts w:hint="eastAsia"/>
        </w:rPr>
        <w:t xml:space="preserve">[J]. </w:t>
      </w:r>
      <w:r w:rsidRPr="00FF5598">
        <w:rPr>
          <w:rFonts w:hint="eastAsia"/>
        </w:rPr>
        <w:t>实验科学与技术</w:t>
      </w:r>
      <w:r w:rsidRPr="00FF5598">
        <w:rPr>
          <w:rFonts w:hint="eastAsia"/>
        </w:rPr>
        <w:t>, 2022, 20(1): 22-27. DOI: 10.12179/1672-4550.202004</w:t>
      </w:r>
    </w:p>
    <w:p w14:paraId="799FEC4F" w14:textId="77777777" w:rsidR="007E22BF" w:rsidRPr="00632FEA" w:rsidRDefault="007E22BF" w:rsidP="0004222D">
      <w:pPr>
        <w:rPr>
          <w:rFonts w:hint="eastAsia"/>
          <w:sz w:val="18"/>
          <w:szCs w:val="18"/>
        </w:rPr>
      </w:pPr>
    </w:p>
    <w:sectPr w:rsidR="007E22BF" w:rsidRPr="00632FEA" w:rsidSect="00D536AE">
      <w:type w:val="continuous"/>
      <w:pgSz w:w="11906" w:h="16838" w:code="9"/>
      <w:pgMar w:top="1134" w:right="1134" w:bottom="1701" w:left="1134" w:header="851" w:footer="992" w:gutter="0"/>
      <w:cols w:space="720"/>
      <w:docGrid w:type="linesAndChars" w:linePitch="338" w:charSpace="6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EEC2B" w14:textId="77777777" w:rsidR="006D122F" w:rsidRDefault="006D122F">
      <w:r>
        <w:separator/>
      </w:r>
    </w:p>
  </w:endnote>
  <w:endnote w:type="continuationSeparator" w:id="0">
    <w:p w14:paraId="3FDF16FA" w14:textId="77777777" w:rsidR="006D122F" w:rsidRDefault="006D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640E" w14:textId="77777777" w:rsidR="0087709B" w:rsidRDefault="0087709B" w:rsidP="0047586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7EA6EC9" w14:textId="77777777" w:rsidR="0087709B" w:rsidRDefault="0087709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A43CB" w14:textId="77777777" w:rsidR="0087709B" w:rsidRDefault="0087709B" w:rsidP="0079229C">
    <w:pPr>
      <w:pStyle w:val="a4"/>
      <w:framePr w:w="468" w:wrap="around" w:vAnchor="text" w:hAnchor="page" w:x="5711" w:y="-308"/>
      <w:ind w:firstLine="91"/>
      <w:rPr>
        <w:rStyle w:val="a5"/>
      </w:rPr>
    </w:pPr>
    <w:r>
      <w:rPr>
        <w:rStyle w:val="a5"/>
      </w:rPr>
      <w:fldChar w:fldCharType="begin"/>
    </w:r>
    <w:r>
      <w:rPr>
        <w:rStyle w:val="a5"/>
      </w:rPr>
      <w:instrText xml:space="preserve"> NUMPAGES </w:instrText>
    </w:r>
    <w:r>
      <w:rPr>
        <w:rStyle w:val="a5"/>
      </w:rPr>
      <w:fldChar w:fldCharType="separate"/>
    </w:r>
    <w:r w:rsidR="00C40984">
      <w:rPr>
        <w:rStyle w:val="a5"/>
        <w:noProof/>
      </w:rPr>
      <w:t>2</w:t>
    </w:r>
    <w:r>
      <w:rPr>
        <w:rStyle w:val="a5"/>
      </w:rPr>
      <w:fldChar w:fldCharType="end"/>
    </w:r>
    <w:r>
      <w:rPr>
        <w:rStyle w:val="a5"/>
        <w:rFonts w:hint="eastAsia"/>
      </w:rPr>
      <w:t>-</w:t>
    </w:r>
    <w:r>
      <w:rPr>
        <w:rStyle w:val="a5"/>
      </w:rPr>
      <w:fldChar w:fldCharType="begin"/>
    </w:r>
    <w:r>
      <w:rPr>
        <w:rStyle w:val="a5"/>
      </w:rPr>
      <w:instrText xml:space="preserve"> PAGE </w:instrText>
    </w:r>
    <w:r>
      <w:rPr>
        <w:rStyle w:val="a5"/>
      </w:rPr>
      <w:fldChar w:fldCharType="separate"/>
    </w:r>
    <w:r w:rsidR="00C40984">
      <w:rPr>
        <w:rStyle w:val="a5"/>
        <w:noProof/>
      </w:rPr>
      <w:t>1</w:t>
    </w:r>
    <w:r>
      <w:rPr>
        <w:rStyle w:val="a5"/>
      </w:rPr>
      <w:fldChar w:fldCharType="end"/>
    </w:r>
  </w:p>
  <w:p w14:paraId="0117721B" w14:textId="77777777" w:rsidR="0087709B" w:rsidRDefault="0087709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82E1A" w14:textId="77777777" w:rsidR="006D122F" w:rsidRDefault="006D122F">
      <w:r>
        <w:separator/>
      </w:r>
    </w:p>
  </w:footnote>
  <w:footnote w:type="continuationSeparator" w:id="0">
    <w:p w14:paraId="6CDFC089" w14:textId="77777777" w:rsidR="006D122F" w:rsidRDefault="006D1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75214"/>
    <w:multiLevelType w:val="hybridMultilevel"/>
    <w:tmpl w:val="430CA6B6"/>
    <w:lvl w:ilvl="0" w:tplc="3E76A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19396A"/>
    <w:multiLevelType w:val="hybridMultilevel"/>
    <w:tmpl w:val="6F92D73C"/>
    <w:lvl w:ilvl="0" w:tplc="0188299A">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2" w15:restartNumberingAfterBreak="0">
    <w:nsid w:val="3C73571F"/>
    <w:multiLevelType w:val="multilevel"/>
    <w:tmpl w:val="33BAB1B6"/>
    <w:lvl w:ilvl="0">
      <w:start w:val="1"/>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87655854">
    <w:abstractNumId w:val="0"/>
  </w:num>
  <w:num w:numId="2" w16cid:durableId="224226791">
    <w:abstractNumId w:val="2"/>
  </w:num>
  <w:num w:numId="3" w16cid:durableId="200785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1"/>
  <w:drawingGridVerticalSpacing w:val="169"/>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0E"/>
    <w:rsid w:val="0003668D"/>
    <w:rsid w:val="0004222D"/>
    <w:rsid w:val="00046A29"/>
    <w:rsid w:val="00053194"/>
    <w:rsid w:val="00053B29"/>
    <w:rsid w:val="00062419"/>
    <w:rsid w:val="00064C68"/>
    <w:rsid w:val="0007454C"/>
    <w:rsid w:val="000854F5"/>
    <w:rsid w:val="000B1370"/>
    <w:rsid w:val="000B34BD"/>
    <w:rsid w:val="000B3EA6"/>
    <w:rsid w:val="000C3932"/>
    <w:rsid w:val="000C4FF7"/>
    <w:rsid w:val="000D2E75"/>
    <w:rsid w:val="00127FB7"/>
    <w:rsid w:val="00133566"/>
    <w:rsid w:val="0015427C"/>
    <w:rsid w:val="00157449"/>
    <w:rsid w:val="0015751D"/>
    <w:rsid w:val="00161252"/>
    <w:rsid w:val="00174671"/>
    <w:rsid w:val="001926A3"/>
    <w:rsid w:val="00196383"/>
    <w:rsid w:val="001B44BE"/>
    <w:rsid w:val="001C2A3D"/>
    <w:rsid w:val="001D5B6B"/>
    <w:rsid w:val="00210387"/>
    <w:rsid w:val="00216194"/>
    <w:rsid w:val="002254D7"/>
    <w:rsid w:val="00242145"/>
    <w:rsid w:val="00252BC9"/>
    <w:rsid w:val="00283386"/>
    <w:rsid w:val="00292256"/>
    <w:rsid w:val="00296126"/>
    <w:rsid w:val="002C5676"/>
    <w:rsid w:val="002C6EDB"/>
    <w:rsid w:val="003319D0"/>
    <w:rsid w:val="0034465A"/>
    <w:rsid w:val="003544C5"/>
    <w:rsid w:val="00356632"/>
    <w:rsid w:val="00376FF6"/>
    <w:rsid w:val="003B46C5"/>
    <w:rsid w:val="003B490E"/>
    <w:rsid w:val="003D2611"/>
    <w:rsid w:val="00455DEF"/>
    <w:rsid w:val="00475864"/>
    <w:rsid w:val="00475A3A"/>
    <w:rsid w:val="004861DA"/>
    <w:rsid w:val="0050760C"/>
    <w:rsid w:val="005310CE"/>
    <w:rsid w:val="00537F45"/>
    <w:rsid w:val="0054014A"/>
    <w:rsid w:val="0055250B"/>
    <w:rsid w:val="005562CC"/>
    <w:rsid w:val="00557AA2"/>
    <w:rsid w:val="00563E4A"/>
    <w:rsid w:val="00574D1C"/>
    <w:rsid w:val="005817AB"/>
    <w:rsid w:val="005A0B7C"/>
    <w:rsid w:val="005A11DD"/>
    <w:rsid w:val="005A553C"/>
    <w:rsid w:val="005B107F"/>
    <w:rsid w:val="005D4CE3"/>
    <w:rsid w:val="005D799A"/>
    <w:rsid w:val="005E4C1D"/>
    <w:rsid w:val="00617446"/>
    <w:rsid w:val="00620AAD"/>
    <w:rsid w:val="0062262C"/>
    <w:rsid w:val="00627ED7"/>
    <w:rsid w:val="00630BA6"/>
    <w:rsid w:val="00632FEA"/>
    <w:rsid w:val="006421C4"/>
    <w:rsid w:val="0065238E"/>
    <w:rsid w:val="006621D7"/>
    <w:rsid w:val="00674734"/>
    <w:rsid w:val="006B3277"/>
    <w:rsid w:val="006C549B"/>
    <w:rsid w:val="006D122F"/>
    <w:rsid w:val="006E4819"/>
    <w:rsid w:val="0073285D"/>
    <w:rsid w:val="00734EA7"/>
    <w:rsid w:val="00764137"/>
    <w:rsid w:val="0076759F"/>
    <w:rsid w:val="00771051"/>
    <w:rsid w:val="00774BDE"/>
    <w:rsid w:val="00791BD7"/>
    <w:rsid w:val="0079229C"/>
    <w:rsid w:val="007976E8"/>
    <w:rsid w:val="007D6D7C"/>
    <w:rsid w:val="007E22BF"/>
    <w:rsid w:val="007F10F3"/>
    <w:rsid w:val="00835398"/>
    <w:rsid w:val="00840F06"/>
    <w:rsid w:val="00845CE6"/>
    <w:rsid w:val="00851258"/>
    <w:rsid w:val="00862548"/>
    <w:rsid w:val="008710BD"/>
    <w:rsid w:val="008749E5"/>
    <w:rsid w:val="0087709B"/>
    <w:rsid w:val="0089080C"/>
    <w:rsid w:val="00894312"/>
    <w:rsid w:val="008A055F"/>
    <w:rsid w:val="008A5509"/>
    <w:rsid w:val="008A69E8"/>
    <w:rsid w:val="0092712B"/>
    <w:rsid w:val="009353ED"/>
    <w:rsid w:val="009459A3"/>
    <w:rsid w:val="00965BCB"/>
    <w:rsid w:val="009673EC"/>
    <w:rsid w:val="00987256"/>
    <w:rsid w:val="00993E4B"/>
    <w:rsid w:val="009D2EB3"/>
    <w:rsid w:val="009E0C5B"/>
    <w:rsid w:val="009F3AFF"/>
    <w:rsid w:val="009F6ED1"/>
    <w:rsid w:val="00A01D37"/>
    <w:rsid w:val="00A22138"/>
    <w:rsid w:val="00A303D8"/>
    <w:rsid w:val="00A459A9"/>
    <w:rsid w:val="00A61009"/>
    <w:rsid w:val="00A75C25"/>
    <w:rsid w:val="00A75E32"/>
    <w:rsid w:val="00AA30FF"/>
    <w:rsid w:val="00AC6DFA"/>
    <w:rsid w:val="00AF7EE8"/>
    <w:rsid w:val="00B219DC"/>
    <w:rsid w:val="00B52669"/>
    <w:rsid w:val="00B65CE3"/>
    <w:rsid w:val="00B84F60"/>
    <w:rsid w:val="00BA0A69"/>
    <w:rsid w:val="00BD1B98"/>
    <w:rsid w:val="00BE1726"/>
    <w:rsid w:val="00C107F1"/>
    <w:rsid w:val="00C11312"/>
    <w:rsid w:val="00C12A85"/>
    <w:rsid w:val="00C235C6"/>
    <w:rsid w:val="00C249C0"/>
    <w:rsid w:val="00C26AB6"/>
    <w:rsid w:val="00C33846"/>
    <w:rsid w:val="00C40984"/>
    <w:rsid w:val="00C52E41"/>
    <w:rsid w:val="00C74ED6"/>
    <w:rsid w:val="00C763EA"/>
    <w:rsid w:val="00C820D8"/>
    <w:rsid w:val="00CB6884"/>
    <w:rsid w:val="00CB75D0"/>
    <w:rsid w:val="00CD7E97"/>
    <w:rsid w:val="00CF02F7"/>
    <w:rsid w:val="00CF0D94"/>
    <w:rsid w:val="00CF6B2C"/>
    <w:rsid w:val="00D0037F"/>
    <w:rsid w:val="00D131FA"/>
    <w:rsid w:val="00D339E1"/>
    <w:rsid w:val="00D35268"/>
    <w:rsid w:val="00D40B3C"/>
    <w:rsid w:val="00D45768"/>
    <w:rsid w:val="00D457A0"/>
    <w:rsid w:val="00D508D6"/>
    <w:rsid w:val="00D536AE"/>
    <w:rsid w:val="00D71A2E"/>
    <w:rsid w:val="00D733AE"/>
    <w:rsid w:val="00DA27A9"/>
    <w:rsid w:val="00DE7010"/>
    <w:rsid w:val="00E11BB7"/>
    <w:rsid w:val="00E135C9"/>
    <w:rsid w:val="00E321A1"/>
    <w:rsid w:val="00E357E1"/>
    <w:rsid w:val="00EA1E77"/>
    <w:rsid w:val="00EE11FF"/>
    <w:rsid w:val="00F215FF"/>
    <w:rsid w:val="00F348ED"/>
    <w:rsid w:val="00F539B4"/>
    <w:rsid w:val="00F858C1"/>
    <w:rsid w:val="00F927C4"/>
    <w:rsid w:val="00F97986"/>
    <w:rsid w:val="00FA0947"/>
    <w:rsid w:val="00FB2BFA"/>
    <w:rsid w:val="00FD51A9"/>
    <w:rsid w:val="00FF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92906"/>
  <w15:chartTrackingRefBased/>
  <w15:docId w15:val="{65108E6B-1341-4BDC-8FDF-2E0CECF4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846"/>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319D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161252"/>
    <w:pPr>
      <w:tabs>
        <w:tab w:val="center" w:pos="4153"/>
        <w:tab w:val="right" w:pos="8306"/>
      </w:tabs>
      <w:snapToGrid w:val="0"/>
      <w:jc w:val="left"/>
    </w:pPr>
    <w:rPr>
      <w:sz w:val="18"/>
      <w:szCs w:val="18"/>
    </w:rPr>
  </w:style>
  <w:style w:type="character" w:styleId="a5">
    <w:name w:val="page number"/>
    <w:basedOn w:val="a0"/>
    <w:rsid w:val="00161252"/>
  </w:style>
  <w:style w:type="paragraph" w:styleId="a6">
    <w:name w:val="header"/>
    <w:basedOn w:val="a"/>
    <w:rsid w:val="00161252"/>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C26AB6"/>
    <w:rPr>
      <w:sz w:val="18"/>
      <w:szCs w:val="18"/>
    </w:rPr>
  </w:style>
  <w:style w:type="character" w:styleId="a8">
    <w:name w:val="annotation reference"/>
    <w:basedOn w:val="a0"/>
    <w:semiHidden/>
    <w:rsid w:val="004861DA"/>
    <w:rPr>
      <w:sz w:val="21"/>
      <w:szCs w:val="21"/>
    </w:rPr>
  </w:style>
  <w:style w:type="paragraph" w:styleId="a9">
    <w:name w:val="annotation text"/>
    <w:basedOn w:val="a"/>
    <w:semiHidden/>
    <w:rsid w:val="004861DA"/>
    <w:pPr>
      <w:jc w:val="left"/>
    </w:pPr>
  </w:style>
  <w:style w:type="paragraph" w:styleId="aa">
    <w:name w:val="annotation subject"/>
    <w:basedOn w:val="a9"/>
    <w:next w:val="a9"/>
    <w:semiHidden/>
    <w:rsid w:val="004861DA"/>
    <w:rPr>
      <w:b/>
      <w:bCs/>
    </w:rPr>
  </w:style>
  <w:style w:type="paragraph" w:styleId="ab">
    <w:name w:val="Body Text Indent"/>
    <w:basedOn w:val="a"/>
    <w:link w:val="ac"/>
    <w:rsid w:val="0062262C"/>
    <w:pPr>
      <w:spacing w:line="300" w:lineRule="exact"/>
      <w:ind w:firstLine="360"/>
    </w:pPr>
    <w:rPr>
      <w:sz w:val="18"/>
    </w:rPr>
  </w:style>
  <w:style w:type="character" w:customStyle="1" w:styleId="ac">
    <w:name w:val="正文文本缩进 字符"/>
    <w:basedOn w:val="a0"/>
    <w:link w:val="ab"/>
    <w:rsid w:val="0062262C"/>
    <w:rPr>
      <w:kern w:val="2"/>
      <w:sz w:val="18"/>
      <w:szCs w:val="24"/>
    </w:rPr>
  </w:style>
  <w:style w:type="paragraph" w:styleId="ad">
    <w:name w:val="Body Text"/>
    <w:basedOn w:val="a"/>
    <w:link w:val="ae"/>
    <w:rsid w:val="00127FB7"/>
    <w:pPr>
      <w:spacing w:after="120"/>
    </w:pPr>
  </w:style>
  <w:style w:type="character" w:customStyle="1" w:styleId="ae">
    <w:name w:val="正文文本 字符"/>
    <w:basedOn w:val="a0"/>
    <w:link w:val="ad"/>
    <w:rsid w:val="00127FB7"/>
    <w:rPr>
      <w:kern w:val="2"/>
      <w:sz w:val="21"/>
      <w:szCs w:val="24"/>
    </w:rPr>
  </w:style>
  <w:style w:type="character" w:styleId="af">
    <w:name w:val="Hyperlink"/>
    <w:basedOn w:val="a0"/>
    <w:rsid w:val="00127FB7"/>
    <w:rPr>
      <w:color w:val="0563C1" w:themeColor="hyperlink"/>
      <w:u w:val="single"/>
    </w:rPr>
  </w:style>
  <w:style w:type="character" w:styleId="af0">
    <w:name w:val="FollowedHyperlink"/>
    <w:basedOn w:val="a0"/>
    <w:rsid w:val="005A11DD"/>
    <w:rPr>
      <w:color w:val="954F72" w:themeColor="followedHyperlink"/>
      <w:u w:val="single"/>
    </w:rPr>
  </w:style>
  <w:style w:type="character" w:styleId="af1">
    <w:name w:val="Unresolved Mention"/>
    <w:basedOn w:val="a0"/>
    <w:uiPriority w:val="99"/>
    <w:semiHidden/>
    <w:unhideWhenUsed/>
    <w:rsid w:val="00053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72528">
      <w:bodyDiv w:val="1"/>
      <w:marLeft w:val="0"/>
      <w:marRight w:val="0"/>
      <w:marTop w:val="0"/>
      <w:marBottom w:val="0"/>
      <w:divBdr>
        <w:top w:val="none" w:sz="0" w:space="0" w:color="auto"/>
        <w:left w:val="none" w:sz="0" w:space="0" w:color="auto"/>
        <w:bottom w:val="none" w:sz="0" w:space="0" w:color="auto"/>
        <w:right w:val="none" w:sz="0" w:space="0" w:color="auto"/>
      </w:divBdr>
    </w:div>
    <w:div w:id="281696867">
      <w:bodyDiv w:val="1"/>
      <w:marLeft w:val="0"/>
      <w:marRight w:val="0"/>
      <w:marTop w:val="0"/>
      <w:marBottom w:val="0"/>
      <w:divBdr>
        <w:top w:val="none" w:sz="0" w:space="0" w:color="auto"/>
        <w:left w:val="none" w:sz="0" w:space="0" w:color="auto"/>
        <w:bottom w:val="none" w:sz="0" w:space="0" w:color="auto"/>
        <w:right w:val="none" w:sz="0" w:space="0" w:color="auto"/>
      </w:divBdr>
      <w:divsChild>
        <w:div w:id="1172795050">
          <w:marLeft w:val="0"/>
          <w:marRight w:val="0"/>
          <w:marTop w:val="0"/>
          <w:marBottom w:val="0"/>
          <w:divBdr>
            <w:top w:val="none" w:sz="0" w:space="0" w:color="auto"/>
            <w:left w:val="none" w:sz="0" w:space="0" w:color="auto"/>
            <w:bottom w:val="none" w:sz="0" w:space="0" w:color="auto"/>
            <w:right w:val="none" w:sz="0" w:space="0" w:color="auto"/>
          </w:divBdr>
          <w:divsChild>
            <w:div w:id="5645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138">
      <w:bodyDiv w:val="1"/>
      <w:marLeft w:val="0"/>
      <w:marRight w:val="0"/>
      <w:marTop w:val="0"/>
      <w:marBottom w:val="0"/>
      <w:divBdr>
        <w:top w:val="none" w:sz="0" w:space="0" w:color="auto"/>
        <w:left w:val="none" w:sz="0" w:space="0" w:color="auto"/>
        <w:bottom w:val="none" w:sz="0" w:space="0" w:color="auto"/>
        <w:right w:val="none" w:sz="0" w:space="0" w:color="auto"/>
      </w:divBdr>
      <w:divsChild>
        <w:div w:id="1310011152">
          <w:marLeft w:val="0"/>
          <w:marRight w:val="0"/>
          <w:marTop w:val="0"/>
          <w:marBottom w:val="0"/>
          <w:divBdr>
            <w:top w:val="none" w:sz="0" w:space="0" w:color="auto"/>
            <w:left w:val="none" w:sz="0" w:space="0" w:color="auto"/>
            <w:bottom w:val="none" w:sz="0" w:space="0" w:color="auto"/>
            <w:right w:val="none" w:sz="0" w:space="0" w:color="auto"/>
          </w:divBdr>
          <w:divsChild>
            <w:div w:id="1791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500">
      <w:bodyDiv w:val="1"/>
      <w:marLeft w:val="0"/>
      <w:marRight w:val="0"/>
      <w:marTop w:val="0"/>
      <w:marBottom w:val="0"/>
      <w:divBdr>
        <w:top w:val="none" w:sz="0" w:space="0" w:color="auto"/>
        <w:left w:val="none" w:sz="0" w:space="0" w:color="auto"/>
        <w:bottom w:val="none" w:sz="0" w:space="0" w:color="auto"/>
        <w:right w:val="none" w:sz="0" w:space="0" w:color="auto"/>
      </w:divBdr>
    </w:div>
    <w:div w:id="501700821">
      <w:bodyDiv w:val="1"/>
      <w:marLeft w:val="0"/>
      <w:marRight w:val="0"/>
      <w:marTop w:val="0"/>
      <w:marBottom w:val="0"/>
      <w:divBdr>
        <w:top w:val="none" w:sz="0" w:space="0" w:color="auto"/>
        <w:left w:val="none" w:sz="0" w:space="0" w:color="auto"/>
        <w:bottom w:val="none" w:sz="0" w:space="0" w:color="auto"/>
        <w:right w:val="none" w:sz="0" w:space="0" w:color="auto"/>
      </w:divBdr>
    </w:div>
    <w:div w:id="560751493">
      <w:bodyDiv w:val="1"/>
      <w:marLeft w:val="0"/>
      <w:marRight w:val="0"/>
      <w:marTop w:val="0"/>
      <w:marBottom w:val="0"/>
      <w:divBdr>
        <w:top w:val="none" w:sz="0" w:space="0" w:color="auto"/>
        <w:left w:val="none" w:sz="0" w:space="0" w:color="auto"/>
        <w:bottom w:val="none" w:sz="0" w:space="0" w:color="auto"/>
        <w:right w:val="none" w:sz="0" w:space="0" w:color="auto"/>
      </w:divBdr>
      <w:divsChild>
        <w:div w:id="1164474998">
          <w:marLeft w:val="0"/>
          <w:marRight w:val="0"/>
          <w:marTop w:val="0"/>
          <w:marBottom w:val="0"/>
          <w:divBdr>
            <w:top w:val="none" w:sz="0" w:space="0" w:color="auto"/>
            <w:left w:val="none" w:sz="0" w:space="0" w:color="auto"/>
            <w:bottom w:val="none" w:sz="0" w:space="0" w:color="auto"/>
            <w:right w:val="none" w:sz="0" w:space="0" w:color="auto"/>
          </w:divBdr>
          <w:divsChild>
            <w:div w:id="20777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529">
      <w:bodyDiv w:val="1"/>
      <w:marLeft w:val="0"/>
      <w:marRight w:val="0"/>
      <w:marTop w:val="0"/>
      <w:marBottom w:val="0"/>
      <w:divBdr>
        <w:top w:val="none" w:sz="0" w:space="0" w:color="auto"/>
        <w:left w:val="none" w:sz="0" w:space="0" w:color="auto"/>
        <w:bottom w:val="none" w:sz="0" w:space="0" w:color="auto"/>
        <w:right w:val="none" w:sz="0" w:space="0" w:color="auto"/>
      </w:divBdr>
    </w:div>
    <w:div w:id="1695882424">
      <w:bodyDiv w:val="1"/>
      <w:marLeft w:val="0"/>
      <w:marRight w:val="0"/>
      <w:marTop w:val="0"/>
      <w:marBottom w:val="0"/>
      <w:divBdr>
        <w:top w:val="none" w:sz="0" w:space="0" w:color="auto"/>
        <w:left w:val="none" w:sz="0" w:space="0" w:color="auto"/>
        <w:bottom w:val="none" w:sz="0" w:space="0" w:color="auto"/>
        <w:right w:val="none" w:sz="0" w:space="0" w:color="auto"/>
      </w:divBdr>
      <w:divsChild>
        <w:div w:id="718363910">
          <w:marLeft w:val="0"/>
          <w:marRight w:val="0"/>
          <w:marTop w:val="0"/>
          <w:marBottom w:val="0"/>
          <w:divBdr>
            <w:top w:val="none" w:sz="0" w:space="0" w:color="auto"/>
            <w:left w:val="none" w:sz="0" w:space="0" w:color="auto"/>
            <w:bottom w:val="none" w:sz="0" w:space="0" w:color="auto"/>
            <w:right w:val="none" w:sz="0" w:space="0" w:color="auto"/>
          </w:divBdr>
          <w:divsChild>
            <w:div w:id="9246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426">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20283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baiding72.gitee.io/2020/12/20/%20multiplecircl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4525</Words>
  <Characters>1002</Characters>
  <Application>Microsoft Office Word</Application>
  <DocSecurity>0</DocSecurity>
  <Lines>8</Lines>
  <Paragraphs>11</Paragraphs>
  <ScaleCrop>false</ScaleCrop>
  <Company>CHN</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竞赛论文或作品标题【二号黑体，居中】</dc:title>
  <dc:subject/>
  <dc:creator>ACJ</dc:creator>
  <cp:keywords/>
  <cp:lastModifiedBy>Qingyan Wu</cp:lastModifiedBy>
  <cp:revision>51</cp:revision>
  <dcterms:created xsi:type="dcterms:W3CDTF">2024-09-23T21:12:00Z</dcterms:created>
  <dcterms:modified xsi:type="dcterms:W3CDTF">2024-09-24T13:06:00Z</dcterms:modified>
</cp:coreProperties>
</file>